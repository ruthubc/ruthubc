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B205A8" w14:textId="77777777" w:rsidR="0033382F" w:rsidRDefault="00C14A98" w:rsidP="00607A53">
      <w:pPr>
        <w:spacing w:line="480" w:lineRule="auto"/>
        <w:jc w:val="center"/>
        <w:rPr>
          <w:b/>
          <w:sz w:val="24"/>
          <w:szCs w:val="24"/>
          <w:lang w:val="en-CA"/>
        </w:rPr>
      </w:pPr>
      <w:r w:rsidRPr="00607A53">
        <w:rPr>
          <w:b/>
          <w:sz w:val="24"/>
          <w:szCs w:val="24"/>
          <w:lang w:val="en-CA"/>
        </w:rPr>
        <w:t>The evolution of kin preference</w:t>
      </w:r>
      <w:r w:rsidR="00C51D6C">
        <w:rPr>
          <w:b/>
          <w:sz w:val="24"/>
          <w:szCs w:val="24"/>
          <w:lang w:val="en-CA"/>
        </w:rPr>
        <w:t>s and the kin composition of social groups</w:t>
      </w:r>
    </w:p>
    <w:p w14:paraId="0007801F" w14:textId="0CB9D542" w:rsidR="00C51D6C" w:rsidRDefault="0033382F" w:rsidP="00607A53">
      <w:pPr>
        <w:spacing w:line="480" w:lineRule="auto"/>
        <w:jc w:val="center"/>
        <w:rPr>
          <w:b/>
          <w:sz w:val="24"/>
          <w:szCs w:val="24"/>
          <w:lang w:val="en-CA"/>
        </w:rPr>
      </w:pPr>
      <w:proofErr w:type="gramStart"/>
      <w:r>
        <w:rPr>
          <w:b/>
          <w:sz w:val="24"/>
          <w:szCs w:val="24"/>
          <w:lang w:val="en-CA"/>
        </w:rPr>
        <w:t>v</w:t>
      </w:r>
      <w:proofErr w:type="gramEnd"/>
      <w:r>
        <w:rPr>
          <w:b/>
          <w:sz w:val="24"/>
          <w:szCs w:val="24"/>
          <w:lang w:val="en-CA"/>
        </w:rPr>
        <w:t xml:space="preserve">. 13 Feb 2013, for </w:t>
      </w:r>
      <w:proofErr w:type="spellStart"/>
      <w:r>
        <w:rPr>
          <w:b/>
          <w:sz w:val="24"/>
          <w:szCs w:val="24"/>
          <w:lang w:val="en-CA"/>
        </w:rPr>
        <w:t>Avilés</w:t>
      </w:r>
      <w:proofErr w:type="spellEnd"/>
      <w:r>
        <w:rPr>
          <w:b/>
          <w:sz w:val="24"/>
          <w:szCs w:val="24"/>
          <w:lang w:val="en-CA"/>
        </w:rPr>
        <w:t xml:space="preserve"> lab meeting</w:t>
      </w:r>
      <w:r w:rsidR="00607A53" w:rsidRPr="00607A53">
        <w:rPr>
          <w:b/>
          <w:sz w:val="24"/>
          <w:szCs w:val="24"/>
          <w:lang w:val="en-CA"/>
        </w:rPr>
        <w:t xml:space="preserve"> </w:t>
      </w:r>
    </w:p>
    <w:p w14:paraId="71D4E590" w14:textId="561C16EB" w:rsidR="00C72483" w:rsidRPr="00607A53" w:rsidRDefault="00C51D6C" w:rsidP="00607A53">
      <w:pPr>
        <w:spacing w:line="480" w:lineRule="auto"/>
        <w:jc w:val="center"/>
        <w:rPr>
          <w:b/>
          <w:sz w:val="24"/>
          <w:szCs w:val="24"/>
          <w:lang w:val="en-CA"/>
        </w:rPr>
      </w:pPr>
      <w:r>
        <w:rPr>
          <w:b/>
          <w:sz w:val="24"/>
          <w:szCs w:val="24"/>
          <w:lang w:val="en-CA"/>
        </w:rPr>
        <w:t xml:space="preserve">L. </w:t>
      </w:r>
      <w:r w:rsidR="00607A53" w:rsidRPr="00607A53">
        <w:rPr>
          <w:b/>
          <w:sz w:val="24"/>
          <w:szCs w:val="24"/>
          <w:lang w:val="en-CA"/>
        </w:rPr>
        <w:t>Aviles</w:t>
      </w:r>
      <w:r>
        <w:rPr>
          <w:b/>
          <w:sz w:val="24"/>
          <w:szCs w:val="24"/>
          <w:lang w:val="en-CA"/>
        </w:rPr>
        <w:t xml:space="preserve">, J. </w:t>
      </w:r>
      <w:proofErr w:type="spellStart"/>
      <w:r>
        <w:rPr>
          <w:b/>
          <w:sz w:val="24"/>
          <w:szCs w:val="24"/>
          <w:lang w:val="en-CA"/>
        </w:rPr>
        <w:t>García</w:t>
      </w:r>
      <w:proofErr w:type="spellEnd"/>
      <w:r>
        <w:rPr>
          <w:b/>
          <w:sz w:val="24"/>
          <w:szCs w:val="24"/>
          <w:lang w:val="en-CA"/>
        </w:rPr>
        <w:t>, and R. Sharpe</w:t>
      </w:r>
    </w:p>
    <w:p w14:paraId="0F77C478" w14:textId="77777777" w:rsidR="00BC7068" w:rsidRDefault="00BC7068" w:rsidP="000315B5">
      <w:pPr>
        <w:spacing w:line="480" w:lineRule="auto"/>
        <w:rPr>
          <w:b/>
          <w:lang w:val="en-CA"/>
        </w:rPr>
      </w:pPr>
      <w:r w:rsidRPr="00BC7068">
        <w:rPr>
          <w:b/>
          <w:lang w:val="en-CA"/>
        </w:rPr>
        <w:t>Abstract</w:t>
      </w:r>
    </w:p>
    <w:p w14:paraId="00B8EC84" w14:textId="77777777" w:rsidR="00F2596E" w:rsidRDefault="00C14A98" w:rsidP="00F2596E">
      <w:pPr>
        <w:spacing w:line="480" w:lineRule="auto"/>
        <w:rPr>
          <w:lang w:val="en-CA"/>
        </w:rPr>
      </w:pPr>
      <w:r>
        <w:rPr>
          <w:lang w:val="en-CA"/>
        </w:rPr>
        <w:t xml:space="preserve">Using an individual-based, </w:t>
      </w:r>
      <w:r w:rsidR="00611A31">
        <w:rPr>
          <w:lang w:val="en-CA"/>
        </w:rPr>
        <w:t>genetically explicit model we explore the</w:t>
      </w:r>
      <w:r w:rsidR="00F2596E">
        <w:rPr>
          <w:lang w:val="en-CA"/>
        </w:rPr>
        <w:t xml:space="preserve"> co-evolution</w:t>
      </w:r>
      <w:r w:rsidR="00611A31">
        <w:rPr>
          <w:lang w:val="en-CA"/>
        </w:rPr>
        <w:t xml:space="preserve"> of </w:t>
      </w:r>
      <w:r w:rsidR="00F2596E">
        <w:rPr>
          <w:lang w:val="en-CA"/>
        </w:rPr>
        <w:t xml:space="preserve">cooperation </w:t>
      </w:r>
      <w:r>
        <w:rPr>
          <w:lang w:val="en-CA"/>
        </w:rPr>
        <w:t xml:space="preserve">and </w:t>
      </w:r>
      <w:r w:rsidR="00611A31">
        <w:rPr>
          <w:lang w:val="en-CA"/>
        </w:rPr>
        <w:t>kin</w:t>
      </w:r>
      <w:r w:rsidR="00CC04AA">
        <w:rPr>
          <w:lang w:val="en-CA"/>
        </w:rPr>
        <w:t xml:space="preserve"> preference</w:t>
      </w:r>
      <w:r w:rsidR="00F2596E">
        <w:rPr>
          <w:lang w:val="en-CA"/>
        </w:rPr>
        <w:t>, and hence kin composition of social groups.  We find that the parameter that has the larges</w:t>
      </w:r>
      <w:r w:rsidR="00992DFD">
        <w:rPr>
          <w:lang w:val="en-CA"/>
        </w:rPr>
        <w:t>t effect on the kin composition of social groups is the</w:t>
      </w:r>
      <w:r>
        <w:rPr>
          <w:lang w:val="en-CA"/>
        </w:rPr>
        <w:t xml:space="preserve"> species fecundity, which</w:t>
      </w:r>
      <w:r w:rsidR="00992DFD">
        <w:rPr>
          <w:lang w:val="en-CA"/>
        </w:rPr>
        <w:t xml:space="preserve"> explains </w:t>
      </w:r>
      <w:r>
        <w:rPr>
          <w:lang w:val="en-CA"/>
        </w:rPr>
        <w:t>almost</w:t>
      </w:r>
      <w:r w:rsidR="00992DFD">
        <w:rPr>
          <w:lang w:val="en-CA"/>
        </w:rPr>
        <w:t xml:space="preserve"> 90% of the </w:t>
      </w:r>
      <w:r w:rsidR="00607A53">
        <w:rPr>
          <w:lang w:val="en-CA"/>
        </w:rPr>
        <w:t>variance in</w:t>
      </w:r>
      <w:r>
        <w:rPr>
          <w:lang w:val="en-CA"/>
        </w:rPr>
        <w:t xml:space="preserve"> kin preference, and therefore group relatedness </w:t>
      </w:r>
      <w:r w:rsidR="00992DFD">
        <w:rPr>
          <w:lang w:val="en-CA"/>
        </w:rPr>
        <w:t>observed.  The group carrying capacity only had a minor influence on the level of kin preference that evolves</w:t>
      </w:r>
      <w:r w:rsidR="00F2596E" w:rsidRPr="00F2596E">
        <w:rPr>
          <w:lang w:val="en-CA"/>
        </w:rPr>
        <w:t xml:space="preserve"> </w:t>
      </w:r>
      <w:r w:rsidR="00992DFD">
        <w:rPr>
          <w:lang w:val="en-CA"/>
        </w:rPr>
        <w:t>e</w:t>
      </w:r>
      <w:r w:rsidR="00C06F49">
        <w:rPr>
          <w:lang w:val="en-CA"/>
        </w:rPr>
        <w:t xml:space="preserve">xcept if the fecundity is low, </w:t>
      </w:r>
      <w:r w:rsidR="00992DFD">
        <w:rPr>
          <w:lang w:val="en-CA"/>
        </w:rPr>
        <w:t>the carrying capacity very high and the cost of cooperation high</w:t>
      </w:r>
      <w:r w:rsidR="00C06F49">
        <w:rPr>
          <w:lang w:val="en-CA"/>
        </w:rPr>
        <w:t>. In this</w:t>
      </w:r>
      <w:r w:rsidR="00992DFD">
        <w:rPr>
          <w:lang w:val="en-CA"/>
        </w:rPr>
        <w:t xml:space="preserve"> case high levels of cooperation did not evolve and kin preference </w:t>
      </w:r>
      <w:r w:rsidR="00C06F49">
        <w:rPr>
          <w:lang w:val="en-CA"/>
        </w:rPr>
        <w:t>remained</w:t>
      </w:r>
      <w:r w:rsidR="00992DFD">
        <w:rPr>
          <w:lang w:val="en-CA"/>
        </w:rPr>
        <w:t xml:space="preserve"> low. </w:t>
      </w:r>
    </w:p>
    <w:p w14:paraId="51562AEA" w14:textId="77777777" w:rsidR="00BC7068" w:rsidRDefault="00BC7068" w:rsidP="00F2596E">
      <w:pPr>
        <w:spacing w:line="480" w:lineRule="auto"/>
        <w:rPr>
          <w:b/>
          <w:lang w:val="en-CA"/>
        </w:rPr>
      </w:pPr>
      <w:commentRangeStart w:id="0"/>
      <w:commentRangeStart w:id="1"/>
      <w:r w:rsidRPr="00BC7068">
        <w:rPr>
          <w:b/>
          <w:lang w:val="en-CA"/>
        </w:rPr>
        <w:t>Introduction</w:t>
      </w:r>
      <w:commentRangeEnd w:id="0"/>
      <w:r w:rsidR="00B4579D">
        <w:rPr>
          <w:rStyle w:val="CommentReference"/>
        </w:rPr>
        <w:commentReference w:id="0"/>
      </w:r>
      <w:commentRangeEnd w:id="1"/>
      <w:r w:rsidR="00516CD1">
        <w:rPr>
          <w:rStyle w:val="CommentReference"/>
        </w:rPr>
        <w:commentReference w:id="1"/>
      </w:r>
    </w:p>
    <w:p w14:paraId="08071D13" w14:textId="6BC9FB42" w:rsidR="003854B2" w:rsidRDefault="002858C6" w:rsidP="00E541E2">
      <w:pPr>
        <w:spacing w:line="480" w:lineRule="auto"/>
        <w:ind w:firstLine="720"/>
        <w:rPr>
          <w:ins w:id="2" w:author="Ruth" w:date="2013-02-22T14:31:00Z"/>
          <w:lang w:val="en-CA"/>
        </w:rPr>
      </w:pPr>
      <w:r w:rsidRPr="00742A54">
        <w:rPr>
          <w:lang w:val="en-CA"/>
        </w:rPr>
        <w:t xml:space="preserve">It has long been recognized that high levels of relatedness allow the evolution of costly altruistic behaviours (refs).  </w:t>
      </w:r>
      <w:r w:rsidR="00742A54" w:rsidRPr="00742A54">
        <w:rPr>
          <w:lang w:val="en-CA"/>
        </w:rPr>
        <w:t>Therefore o</w:t>
      </w:r>
      <w:r w:rsidRPr="00742A54">
        <w:rPr>
          <w:lang w:val="en-CA"/>
        </w:rPr>
        <w:t xml:space="preserve">ne might expect that, given a choice, social groups will tend to </w:t>
      </w:r>
      <w:r w:rsidR="0010156E" w:rsidRPr="00742A54">
        <w:rPr>
          <w:lang w:val="en-CA"/>
        </w:rPr>
        <w:t>be formed</w:t>
      </w:r>
      <w:r w:rsidRPr="00742A54">
        <w:rPr>
          <w:lang w:val="en-CA"/>
        </w:rPr>
        <w:t xml:space="preserve"> </w:t>
      </w:r>
      <w:r w:rsidR="0010156E" w:rsidRPr="00742A54">
        <w:rPr>
          <w:lang w:val="en-CA"/>
        </w:rPr>
        <w:t>with</w:t>
      </w:r>
      <w:r w:rsidRPr="00742A54">
        <w:rPr>
          <w:lang w:val="en-CA"/>
        </w:rPr>
        <w:t xml:space="preserve"> close relatives.  </w:t>
      </w:r>
      <w:ins w:id="3" w:author="Ruth" w:date="2013-02-22T14:31:00Z">
        <w:r w:rsidR="005935E8">
          <w:rPr>
            <w:lang w:val="en-CA"/>
          </w:rPr>
          <w:t>However</w:t>
        </w:r>
      </w:ins>
      <w:ins w:id="4" w:author="Ruth" w:date="2013-05-15T19:14:00Z">
        <w:r w:rsidR="00F74429">
          <w:rPr>
            <w:lang w:val="en-CA"/>
          </w:rPr>
          <w:t>,</w:t>
        </w:r>
      </w:ins>
      <w:ins w:id="5" w:author="Ruth" w:date="2013-02-22T14:31:00Z">
        <w:r w:rsidR="005935E8">
          <w:rPr>
            <w:lang w:val="en-CA"/>
          </w:rPr>
          <w:t xml:space="preserve"> </w:t>
        </w:r>
      </w:ins>
      <w:ins w:id="6" w:author="Ruth" w:date="2013-03-25T16:49:00Z">
        <w:r w:rsidR="00470287">
          <w:rPr>
            <w:lang w:val="en-CA"/>
          </w:rPr>
          <w:t>some studies that measured</w:t>
        </w:r>
      </w:ins>
      <w:ins w:id="7" w:author="Ruth" w:date="2013-02-22T14:31:00Z">
        <w:r w:rsidR="005935E8">
          <w:rPr>
            <w:lang w:val="en-CA"/>
          </w:rPr>
          <w:t xml:space="preserve"> </w:t>
        </w:r>
      </w:ins>
      <w:ins w:id="8" w:author="Ruth" w:date="2013-02-22T14:32:00Z">
        <w:r w:rsidR="005935E8">
          <w:rPr>
            <w:lang w:val="en-CA"/>
          </w:rPr>
          <w:t>intergroup relatedness in social groups found lower levels of relatedness than expected (refs from LA 2004</w:t>
        </w:r>
      </w:ins>
      <w:ins w:id="9" w:author="Ruth" w:date="2013-03-25T16:50:00Z">
        <w:r w:rsidR="00470287">
          <w:rPr>
            <w:lang w:val="en-CA"/>
          </w:rPr>
          <w:t xml:space="preserve">), which suggests that in order to understand the evolution of </w:t>
        </w:r>
      </w:ins>
      <w:ins w:id="10" w:author="Ruth" w:date="2013-03-25T16:51:00Z">
        <w:r w:rsidR="00470287">
          <w:rPr>
            <w:lang w:val="en-CA"/>
          </w:rPr>
          <w:t>group</w:t>
        </w:r>
      </w:ins>
      <w:ins w:id="11" w:author="Ruth" w:date="2013-03-25T16:50:00Z">
        <w:r w:rsidR="00470287">
          <w:rPr>
            <w:lang w:val="en-CA"/>
          </w:rPr>
          <w:t xml:space="preserve"> </w:t>
        </w:r>
      </w:ins>
      <w:ins w:id="12" w:author="Ruth" w:date="2013-03-25T16:51:00Z">
        <w:r w:rsidR="00470287">
          <w:rPr>
            <w:lang w:val="en-CA"/>
          </w:rPr>
          <w:t>living</w:t>
        </w:r>
      </w:ins>
      <w:ins w:id="13" w:author="Ruth" w:date="2013-04-15T13:54:00Z">
        <w:r w:rsidR="001928CC">
          <w:rPr>
            <w:lang w:val="en-CA"/>
          </w:rPr>
          <w:t xml:space="preserve"> it is not sufficient to only </w:t>
        </w:r>
      </w:ins>
      <w:ins w:id="14" w:author="Ruth" w:date="2013-04-15T13:56:00Z">
        <w:r w:rsidR="001928CC">
          <w:rPr>
            <w:lang w:val="en-CA"/>
          </w:rPr>
          <w:t>consider genetic relatedness</w:t>
        </w:r>
      </w:ins>
      <w:ins w:id="15" w:author="Ruth" w:date="2013-05-15T19:14:00Z">
        <w:r w:rsidR="00F74429">
          <w:rPr>
            <w:lang w:val="en-CA"/>
          </w:rPr>
          <w:t>.  W</w:t>
        </w:r>
      </w:ins>
      <w:ins w:id="16" w:author="Ruth" w:date="2013-03-25T16:50:00Z">
        <w:r w:rsidR="00470287">
          <w:rPr>
            <w:lang w:val="en-CA"/>
          </w:rPr>
          <w:t>e also</w:t>
        </w:r>
      </w:ins>
      <w:ins w:id="17" w:author="Ruth" w:date="2013-02-22T14:33:00Z">
        <w:r w:rsidR="005935E8">
          <w:rPr>
            <w:lang w:val="en-CA"/>
          </w:rPr>
          <w:t xml:space="preserve"> need to </w:t>
        </w:r>
      </w:ins>
      <w:ins w:id="18" w:author="Ruth" w:date="2013-02-22T14:34:00Z">
        <w:r w:rsidR="005935E8">
          <w:rPr>
            <w:lang w:val="en-CA"/>
          </w:rPr>
          <w:t>consider</w:t>
        </w:r>
      </w:ins>
      <w:ins w:id="19" w:author="Ruth" w:date="2013-02-22T14:33:00Z">
        <w:r w:rsidR="005935E8">
          <w:rPr>
            <w:lang w:val="en-CA"/>
          </w:rPr>
          <w:t xml:space="preserve"> </w:t>
        </w:r>
      </w:ins>
      <w:ins w:id="20" w:author="Ruth" w:date="2013-02-22T14:34:00Z">
        <w:r w:rsidR="005935E8">
          <w:rPr>
            <w:lang w:val="en-CA"/>
          </w:rPr>
          <w:t>the costs and benefits of group living from an ecological perspective</w:t>
        </w:r>
      </w:ins>
    </w:p>
    <w:p w14:paraId="3EEA759E" w14:textId="70BA96DA" w:rsidR="00DC3395" w:rsidRDefault="00BF5BB7" w:rsidP="00E541E2">
      <w:pPr>
        <w:spacing w:line="480" w:lineRule="auto"/>
        <w:ind w:firstLine="720"/>
        <w:rPr>
          <w:ins w:id="21" w:author="Ruth" w:date="2013-05-15T19:31:00Z"/>
          <w:lang w:val="en-CA"/>
        </w:rPr>
      </w:pPr>
      <w:ins w:id="22" w:author="Ruth" w:date="2013-02-22T14:45:00Z">
        <w:r>
          <w:rPr>
            <w:lang w:val="en-CA"/>
          </w:rPr>
          <w:t>Ultimately</w:t>
        </w:r>
      </w:ins>
      <w:ins w:id="23" w:author="Ruth" w:date="2013-03-25T16:51:00Z">
        <w:r w:rsidR="00706030">
          <w:rPr>
            <w:lang w:val="en-CA"/>
          </w:rPr>
          <w:t xml:space="preserve">, </w:t>
        </w:r>
      </w:ins>
      <w:ins w:id="24" w:author="Ruth" w:date="2013-02-22T14:44:00Z">
        <w:r>
          <w:rPr>
            <w:lang w:val="en-CA"/>
          </w:rPr>
          <w:t xml:space="preserve">individuals form groups because </w:t>
        </w:r>
      </w:ins>
      <w:ins w:id="25" w:author="Ruth" w:date="2013-02-22T14:45:00Z">
        <w:r>
          <w:rPr>
            <w:lang w:val="en-CA"/>
          </w:rPr>
          <w:t xml:space="preserve">their fitness is increased if they are in a group </w:t>
        </w:r>
      </w:ins>
      <w:ins w:id="26" w:author="Ruth" w:date="2013-02-22T14:46:00Z">
        <w:r>
          <w:rPr>
            <w:lang w:val="en-CA"/>
          </w:rPr>
          <w:t>compared</w:t>
        </w:r>
      </w:ins>
      <w:ins w:id="27" w:author="Ruth" w:date="2013-02-22T14:45:00Z">
        <w:r>
          <w:rPr>
            <w:lang w:val="en-CA"/>
          </w:rPr>
          <w:t xml:space="preserve"> to being</w:t>
        </w:r>
      </w:ins>
      <w:ins w:id="28" w:author="Ruth" w:date="2013-04-15T13:56:00Z">
        <w:r w:rsidR="001928CC">
          <w:rPr>
            <w:lang w:val="en-CA"/>
          </w:rPr>
          <w:t xml:space="preserve"> a lone </w:t>
        </w:r>
        <w:proofErr w:type="spellStart"/>
        <w:r w:rsidR="001928CC">
          <w:rPr>
            <w:lang w:val="en-CA"/>
          </w:rPr>
          <w:t>individiual</w:t>
        </w:r>
      </w:ins>
      <w:proofErr w:type="spellEnd"/>
      <w:ins w:id="29" w:author="Ruth" w:date="2013-02-22T14:46:00Z">
        <w:r>
          <w:rPr>
            <w:lang w:val="en-CA"/>
          </w:rPr>
          <w:t xml:space="preserve">. </w:t>
        </w:r>
      </w:ins>
      <w:ins w:id="30" w:author="Ruth" w:date="2013-03-25T16:53:00Z">
        <w:r w:rsidR="00706030">
          <w:rPr>
            <w:lang w:val="en-CA"/>
          </w:rPr>
          <w:t xml:space="preserve">This can be seen </w:t>
        </w:r>
        <w:del w:id="31" w:author="Field" w:date="2013-05-16T14:50:00Z">
          <w:r w:rsidR="00706030" w:rsidDel="002E3A7E">
            <w:rPr>
              <w:lang w:val="en-CA"/>
            </w:rPr>
            <w:delText>in</w:delText>
          </w:r>
        </w:del>
      </w:ins>
      <w:ins w:id="32" w:author="Ruth" w:date="2013-02-22T14:47:00Z">
        <w:del w:id="33" w:author="Field" w:date="2013-05-16T14:50:00Z">
          <w:r w:rsidDel="002E3A7E">
            <w:rPr>
              <w:lang w:val="en-CA"/>
            </w:rPr>
            <w:delText xml:space="preserve"> lion prides</w:delText>
          </w:r>
        </w:del>
      </w:ins>
      <w:ins w:id="34" w:author="Field" w:date="2013-05-16T14:50:00Z">
        <w:r w:rsidR="002E3A7E">
          <w:rPr>
            <w:lang w:val="en-CA"/>
          </w:rPr>
          <w:t xml:space="preserve"> in both lions and African hunting dogs</w:t>
        </w:r>
      </w:ins>
      <w:ins w:id="35" w:author="Ruth" w:date="2013-02-22T14:47:00Z">
        <w:r>
          <w:rPr>
            <w:lang w:val="en-CA"/>
          </w:rPr>
          <w:t xml:space="preserve"> where </w:t>
        </w:r>
        <w:del w:id="36" w:author="Field" w:date="2013-05-16T14:51:00Z">
          <w:r w:rsidDel="002E3A7E">
            <w:rPr>
              <w:lang w:val="en-CA"/>
            </w:rPr>
            <w:delText>individuals can hunt and catch larger prey then if alone</w:delText>
          </w:r>
        </w:del>
      </w:ins>
      <w:ins w:id="37" w:author="Field" w:date="2013-05-16T14:52:00Z">
        <w:r w:rsidR="002E3A7E">
          <w:rPr>
            <w:lang w:val="en-CA"/>
          </w:rPr>
          <w:t xml:space="preserve">larger </w:t>
        </w:r>
      </w:ins>
      <w:ins w:id="38" w:author="Field" w:date="2013-05-16T14:51:00Z">
        <w:r w:rsidR="002E3A7E">
          <w:rPr>
            <w:lang w:val="en-CA"/>
          </w:rPr>
          <w:t>groups are able to protect kills from hyenas  for longer  compared to</w:t>
        </w:r>
      </w:ins>
      <w:ins w:id="39" w:author="Field" w:date="2013-05-16T14:52:00Z">
        <w:r w:rsidR="002E3A7E">
          <w:rPr>
            <w:lang w:val="en-CA"/>
          </w:rPr>
          <w:t xml:space="preserve"> small groups</w:t>
        </w:r>
      </w:ins>
      <w:ins w:id="40" w:author="Field" w:date="2013-05-16T14:57:00Z">
        <w:r w:rsidR="002E3A7E">
          <w:rPr>
            <w:lang w:val="en-CA"/>
          </w:rPr>
          <w:t xml:space="preserve"> </w:t>
        </w:r>
      </w:ins>
      <w:bookmarkStart w:id="41" w:name="_GoBack"/>
      <w:bookmarkEnd w:id="41"/>
      <w:ins w:id="42" w:author="Field" w:date="2013-05-16T14:51:00Z">
        <w:r w:rsidR="002E3A7E">
          <w:rPr>
            <w:lang w:val="en-CA"/>
          </w:rPr>
          <w:t xml:space="preserve"> </w:t>
        </w:r>
      </w:ins>
      <w:ins w:id="43" w:author="Ruth" w:date="2013-02-22T14:47:00Z">
        <w:r>
          <w:rPr>
            <w:lang w:val="en-CA"/>
          </w:rPr>
          <w:t xml:space="preserve"> (ref</w:t>
        </w:r>
      </w:ins>
      <w:ins w:id="44" w:author="Ruth" w:date="2013-02-22T14:48:00Z">
        <w:r>
          <w:rPr>
            <w:lang w:val="en-CA"/>
          </w:rPr>
          <w:t>•••)</w:t>
        </w:r>
      </w:ins>
      <w:ins w:id="45" w:author="Ruth" w:date="2013-02-22T14:50:00Z">
        <w:r>
          <w:rPr>
            <w:lang w:val="en-CA"/>
          </w:rPr>
          <w:t xml:space="preserve">, </w:t>
        </w:r>
      </w:ins>
      <w:ins w:id="46" w:author="Ruth" w:date="2013-02-22T14:49:00Z">
        <w:r>
          <w:rPr>
            <w:lang w:val="en-CA"/>
          </w:rPr>
          <w:t xml:space="preserve"> flocks of birds where more eyes means a greater chance of spotting a food source</w:t>
        </w:r>
      </w:ins>
      <w:ins w:id="47" w:author="Ruth" w:date="2013-02-22T14:50:00Z">
        <w:r>
          <w:rPr>
            <w:lang w:val="en-CA"/>
          </w:rPr>
          <w:t xml:space="preserve"> or </w:t>
        </w:r>
      </w:ins>
      <w:proofErr w:type="spellStart"/>
      <w:ins w:id="48" w:author="Ruth" w:date="2013-02-22T14:59:00Z">
        <w:r w:rsidR="00F84EA5">
          <w:rPr>
            <w:lang w:val="en-CA"/>
          </w:rPr>
          <w:t>meerkat</w:t>
        </w:r>
      </w:ins>
      <w:proofErr w:type="spellEnd"/>
      <w:ins w:id="49" w:author="Ruth" w:date="2013-02-22T14:50:00Z">
        <w:r>
          <w:rPr>
            <w:lang w:val="en-CA"/>
          </w:rPr>
          <w:t xml:space="preserve"> </w:t>
        </w:r>
      </w:ins>
      <w:ins w:id="50" w:author="Ruth" w:date="2013-02-22T14:51:00Z">
        <w:r>
          <w:rPr>
            <w:lang w:val="en-CA"/>
          </w:rPr>
          <w:t>groups</w:t>
        </w:r>
      </w:ins>
      <w:ins w:id="51" w:author="Ruth" w:date="2013-02-22T14:50:00Z">
        <w:r>
          <w:rPr>
            <w:lang w:val="en-CA"/>
          </w:rPr>
          <w:t xml:space="preserve"> </w:t>
        </w:r>
      </w:ins>
      <w:ins w:id="52" w:author="Ruth" w:date="2013-02-22T14:51:00Z">
        <w:r>
          <w:rPr>
            <w:lang w:val="en-CA"/>
          </w:rPr>
          <w:t xml:space="preserve">where individuals in the group gain increases protection from </w:t>
        </w:r>
        <w:r>
          <w:rPr>
            <w:lang w:val="en-CA"/>
          </w:rPr>
          <w:lastRenderedPageBreak/>
          <w:t>predators (refs •••)</w:t>
        </w:r>
      </w:ins>
      <w:ins w:id="53" w:author="Ruth" w:date="2013-03-25T16:54:00Z">
        <w:r w:rsidR="00706030">
          <w:rPr>
            <w:lang w:val="en-CA"/>
          </w:rPr>
          <w:t xml:space="preserve"> or the colonization of harsh environment </w:t>
        </w:r>
      </w:ins>
      <w:ins w:id="54" w:author="Ruth" w:date="2013-05-15T19:14:00Z">
        <w:r w:rsidR="00F74429">
          <w:rPr>
            <w:lang w:val="en-CA"/>
          </w:rPr>
          <w:t xml:space="preserve">such as social spiders </w:t>
        </w:r>
      </w:ins>
      <w:ins w:id="55" w:author="Ruth" w:date="2013-05-15T19:30:00Z">
        <w:r w:rsidR="00DC3395">
          <w:rPr>
            <w:lang w:val="en-CA"/>
          </w:rPr>
          <w:t>which are able to capture prey far too large for them to capture individually, thus allowing them to colonize habitats that they wouldn’t be able to if solitary (Various references ••••)</w:t>
        </w:r>
      </w:ins>
      <w:ins w:id="56" w:author="Ruth" w:date="2013-05-15T19:31:00Z">
        <w:r w:rsidR="00DC3395">
          <w:rPr>
            <w:lang w:val="en-CA"/>
          </w:rPr>
          <w:t>.</w:t>
        </w:r>
      </w:ins>
    </w:p>
    <w:p w14:paraId="123ABB0F" w14:textId="43AF119B" w:rsidR="006C4D84" w:rsidRDefault="002D7E57" w:rsidP="00E541E2">
      <w:pPr>
        <w:spacing w:line="480" w:lineRule="auto"/>
        <w:ind w:firstLine="720"/>
        <w:rPr>
          <w:ins w:id="57" w:author="Ruth" w:date="2013-02-22T15:18:00Z"/>
          <w:lang w:val="en-CA"/>
        </w:rPr>
      </w:pPr>
      <w:ins w:id="58" w:author="Ruth" w:date="2013-02-22T14:52:00Z">
        <w:r>
          <w:rPr>
            <w:lang w:val="en-CA"/>
          </w:rPr>
          <w:t xml:space="preserve"> However there are </w:t>
        </w:r>
      </w:ins>
      <w:ins w:id="59" w:author="Ruth" w:date="2013-03-25T16:54:00Z">
        <w:r w:rsidR="00706030">
          <w:rPr>
            <w:lang w:val="en-CA"/>
          </w:rPr>
          <w:t xml:space="preserve">also </w:t>
        </w:r>
      </w:ins>
      <w:ins w:id="60" w:author="Ruth" w:date="2013-02-22T14:52:00Z">
        <w:r>
          <w:rPr>
            <w:lang w:val="en-CA"/>
          </w:rPr>
          <w:t xml:space="preserve">costs to forming groups which include competition </w:t>
        </w:r>
      </w:ins>
      <w:ins w:id="61" w:author="Ruth" w:date="2013-02-22T14:53:00Z">
        <w:r>
          <w:rPr>
            <w:lang w:val="en-CA"/>
          </w:rPr>
          <w:t>between</w:t>
        </w:r>
      </w:ins>
      <w:ins w:id="62" w:author="Ruth" w:date="2013-02-22T14:52:00Z">
        <w:r>
          <w:rPr>
            <w:lang w:val="en-CA"/>
          </w:rPr>
          <w:t xml:space="preserve"> </w:t>
        </w:r>
      </w:ins>
      <w:ins w:id="63" w:author="Ruth" w:date="2013-02-22T14:53:00Z">
        <w:r>
          <w:rPr>
            <w:lang w:val="en-CA"/>
          </w:rPr>
          <w:t>group members</w:t>
        </w:r>
      </w:ins>
      <w:ins w:id="64" w:author="Ruth" w:date="2013-02-22T14:57:00Z">
        <w:r w:rsidR="00F84EA5">
          <w:rPr>
            <w:lang w:val="en-CA"/>
          </w:rPr>
          <w:t xml:space="preserve"> for food or space, </w:t>
        </w:r>
      </w:ins>
      <w:ins w:id="65" w:author="Ruth" w:date="2013-02-22T14:58:00Z">
        <w:r w:rsidR="00F84EA5">
          <w:rPr>
            <w:lang w:val="en-CA"/>
          </w:rPr>
          <w:t xml:space="preserve">mate </w:t>
        </w:r>
        <w:proofErr w:type="gramStart"/>
        <w:r w:rsidR="00F84EA5">
          <w:rPr>
            <w:lang w:val="en-CA"/>
          </w:rPr>
          <w:t>co</w:t>
        </w:r>
      </w:ins>
      <w:ins w:id="66" w:author="Ruth" w:date="2013-02-22T14:59:00Z">
        <w:r w:rsidR="00650043">
          <w:rPr>
            <w:lang w:val="en-CA"/>
          </w:rPr>
          <w:t xml:space="preserve">mpetition  </w:t>
        </w:r>
      </w:ins>
      <w:ins w:id="67" w:author="Ruth" w:date="2013-03-25T17:00:00Z">
        <w:r w:rsidR="00650043">
          <w:rPr>
            <w:lang w:val="en-CA"/>
          </w:rPr>
          <w:t>and</w:t>
        </w:r>
      </w:ins>
      <w:proofErr w:type="gramEnd"/>
      <w:ins w:id="68" w:author="Ruth" w:date="2013-02-22T14:59:00Z">
        <w:r w:rsidR="00F84EA5">
          <w:rPr>
            <w:lang w:val="en-CA"/>
          </w:rPr>
          <w:t xml:space="preserve"> increased conspicuousness</w:t>
        </w:r>
      </w:ins>
      <w:ins w:id="69" w:author="Ruth" w:date="2013-04-15T14:03:00Z">
        <w:r w:rsidR="001928CC">
          <w:rPr>
            <w:lang w:val="en-CA"/>
          </w:rPr>
          <w:t xml:space="preserve"> among others</w:t>
        </w:r>
      </w:ins>
      <w:ins w:id="70" w:author="Ruth" w:date="2013-05-15T19:16:00Z">
        <w:r w:rsidR="00F74429">
          <w:rPr>
            <w:lang w:val="en-CA"/>
          </w:rPr>
          <w:t xml:space="preserve"> which limit the size of groups that can form</w:t>
        </w:r>
      </w:ins>
      <w:ins w:id="71" w:author="Ruth" w:date="2013-05-15T19:17:00Z">
        <w:r w:rsidR="00F74429">
          <w:rPr>
            <w:lang w:val="en-CA"/>
          </w:rPr>
          <w:t xml:space="preserve"> (references)</w:t>
        </w:r>
      </w:ins>
      <w:ins w:id="72" w:author="Ruth" w:date="2013-02-22T14:59:00Z">
        <w:r w:rsidR="00F84EA5">
          <w:rPr>
            <w:lang w:val="en-CA"/>
          </w:rPr>
          <w:t xml:space="preserve">.  In this paper we are assuming </w:t>
        </w:r>
      </w:ins>
      <w:ins w:id="73" w:author="Ruth" w:date="2013-02-22T15:00:00Z">
        <w:r w:rsidR="00F84EA5">
          <w:rPr>
            <w:lang w:val="en-CA"/>
          </w:rPr>
          <w:t xml:space="preserve">therefore, </w:t>
        </w:r>
      </w:ins>
      <w:ins w:id="74" w:author="Ruth" w:date="2013-02-22T14:59:00Z">
        <w:r w:rsidR="00F84EA5">
          <w:rPr>
            <w:lang w:val="en-CA"/>
          </w:rPr>
          <w:t xml:space="preserve">that </w:t>
        </w:r>
      </w:ins>
      <w:ins w:id="75" w:author="Ruth" w:date="2013-02-22T15:01:00Z">
        <w:r w:rsidR="00F84EA5">
          <w:rPr>
            <w:lang w:val="en-CA"/>
          </w:rPr>
          <w:t xml:space="preserve">the function linking </w:t>
        </w:r>
      </w:ins>
      <w:ins w:id="76" w:author="Ruth" w:date="2013-02-22T14:40:00Z">
        <w:r w:rsidR="00BF5BB7">
          <w:rPr>
            <w:lang w:val="en-CA"/>
          </w:rPr>
          <w:t>individual fitness to gr</w:t>
        </w:r>
      </w:ins>
      <w:ins w:id="77" w:author="Ruth" w:date="2013-02-22T14:41:00Z">
        <w:r w:rsidR="00F84EA5">
          <w:rPr>
            <w:lang w:val="en-CA"/>
          </w:rPr>
          <w:t>oup size is</w:t>
        </w:r>
      </w:ins>
      <w:ins w:id="78" w:author="Ruth" w:date="2013-02-22T15:01:00Z">
        <w:r w:rsidR="00F84EA5">
          <w:rPr>
            <w:lang w:val="en-CA"/>
          </w:rPr>
          <w:t xml:space="preserve"> </w:t>
        </w:r>
      </w:ins>
      <w:ins w:id="79" w:author="Ruth" w:date="2013-02-22T14:41:00Z">
        <w:r w:rsidR="00BF5BB7">
          <w:rPr>
            <w:lang w:val="en-CA"/>
          </w:rPr>
          <w:t xml:space="preserve">a </w:t>
        </w:r>
        <w:proofErr w:type="spellStart"/>
        <w:r w:rsidR="00BF5BB7">
          <w:rPr>
            <w:lang w:val="en-CA"/>
          </w:rPr>
          <w:t>unimodal</w:t>
        </w:r>
        <w:proofErr w:type="spellEnd"/>
        <w:r w:rsidR="00BF5BB7">
          <w:rPr>
            <w:lang w:val="en-CA"/>
          </w:rPr>
          <w:t xml:space="preserve"> humped function </w:t>
        </w:r>
      </w:ins>
      <w:ins w:id="80" w:author="Ruth" w:date="2013-02-22T14:43:00Z">
        <w:r w:rsidR="00BF5BB7">
          <w:rPr>
            <w:lang w:val="en-CA"/>
          </w:rPr>
          <w:t>with individual fitness being maximized at some intermediate group size</w:t>
        </w:r>
      </w:ins>
      <w:ins w:id="81" w:author="Ruth" w:date="2013-02-22T15:01:00Z">
        <w:r w:rsidR="00F84EA5">
          <w:rPr>
            <w:lang w:val="en-CA"/>
          </w:rPr>
          <w:t xml:space="preserve"> </w:t>
        </w:r>
      </w:ins>
      <w:ins w:id="82" w:author="Ruth" w:date="2013-05-15T19:20:00Z">
        <w:r w:rsidR="00F74429">
          <w:rPr>
            <w:lang w:val="en-CA"/>
          </w:rPr>
          <w:t>(</w:t>
        </w:r>
        <w:proofErr w:type="spellStart"/>
        <w:r w:rsidR="00F74429">
          <w:rPr>
            <w:lang w:val="en-CA"/>
          </w:rPr>
          <w:t>eg</w:t>
        </w:r>
        <w:proofErr w:type="spellEnd"/>
        <w:r w:rsidR="00F74429">
          <w:rPr>
            <w:lang w:val="en-CA"/>
          </w:rPr>
          <w:t xml:space="preserve"> </w:t>
        </w:r>
        <w:r w:rsidR="00F74429">
          <w:rPr>
            <w:lang w:val="en-CA"/>
          </w:rPr>
          <w:fldChar w:fldCharType="begin"/>
        </w:r>
        <w:r w:rsidR="00F74429">
          <w:rPr>
            <w:lang w:val="en-CA"/>
          </w:rPr>
          <w:instrText xml:space="preserve"> ADDIN ZOTERO_ITEM CSL_CITATION {"citationID":"jxkx8oAD","properties":{"formattedCitation":"(Aviles &amp; Tufino, 1998)","plainCitation":"(Aviles &amp; Tufino, 1998)"},"citationItems":[{"id":319,"uris":["http://zotero.org/users/701671/items/XHSUQ9ZW"],"uri":["http://zotero.org/users/701671/items/XHSUQ9ZW"],"itemData":{"id":319,"type":"article-journal","title":"Colony size and individual fitness in the social spider Anelosimus eximius","container-title":"American Naturalist","page":"403-418","volume":"152","issue":"3","source":"ISI Web of Knowledge","abstract":"The effects of colony size on individual fitness and its components were   investigated in artificially established and natural colonies of the   social spider Anelosimus eximius (Araneae: Theridiidae). In the tropical   rain forest understory at a site in eastern Ecuador, females in colonies   containing between 23-107 females had a significantly higher lifetime   reproductive success than females in smaller colonies. Among larger   colonies, this trend apparently reversed, This overall fitness function   was a result of the conflicting effects of colony-size on different   components of fitness. In particular, the probability of offspring   survival to maturity increased with colony size while the probability of   a female reproducing within the colonies decreased with colony size.   Average clutch size increased with colony size when few or no wasp   parasitoids were present in the egg sacs. With a high incidence of egg   sac parasitoids, this effect disappeared because larger colonies were   more likely to be infected. The product of the three fitness components   measured-probability of female reproduction, average clutch size, and   offspring survival-produced a function that is consistent with direct   estimates of the average female lifetime reproductive success obtained   by dividing the total number of offspring maturing in a colony by the   number of females in the parental generation. Selection, therefore,   should favor group living and intermediate colony sizes in this social   spider.","DOI":"10.1086/286178","ISSN":"0003-0147","note":"WOS:000075387500007","journalAbbreviation":"Am. Nat.","language":"English","author":[{"family":"Aviles","given":"L"},{"family":"Tufino","given":"P"}],"issued":{"date-parts":[["1998",9]]}}}],"schema":"https://github.com/citation-style-language/schema/raw/master/csl-citation.json"} </w:instrText>
        </w:r>
        <w:r w:rsidR="00F74429">
          <w:rPr>
            <w:lang w:val="en-CA"/>
          </w:rPr>
          <w:fldChar w:fldCharType="separate"/>
        </w:r>
        <w:r w:rsidR="00F74429" w:rsidRPr="00545413">
          <w:rPr>
            <w:rFonts w:ascii="Calibri" w:hAnsi="Calibri"/>
          </w:rPr>
          <w:t xml:space="preserve">(Aviles &amp; </w:t>
        </w:r>
        <w:proofErr w:type="spellStart"/>
        <w:r w:rsidR="00F74429" w:rsidRPr="00545413">
          <w:rPr>
            <w:rFonts w:ascii="Calibri" w:hAnsi="Calibri"/>
          </w:rPr>
          <w:t>Tufino</w:t>
        </w:r>
        <w:proofErr w:type="spellEnd"/>
        <w:r w:rsidR="00F74429" w:rsidRPr="00545413">
          <w:rPr>
            <w:rFonts w:ascii="Calibri" w:hAnsi="Calibri"/>
          </w:rPr>
          <w:t>, 1998)</w:t>
        </w:r>
        <w:r w:rsidR="00F74429">
          <w:rPr>
            <w:lang w:val="en-CA"/>
          </w:rPr>
          <w:fldChar w:fldCharType="end"/>
        </w:r>
        <w:r w:rsidR="00F74429">
          <w:rPr>
            <w:lang w:val="en-CA"/>
          </w:rPr>
          <w:t>.</w:t>
        </w:r>
      </w:ins>
    </w:p>
    <w:p w14:paraId="6DB92E8A" w14:textId="5376FCC9" w:rsidR="00AF2CF4" w:rsidRDefault="0000180A" w:rsidP="00AF2CF4">
      <w:pPr>
        <w:spacing w:line="480" w:lineRule="auto"/>
        <w:ind w:firstLine="720"/>
        <w:rPr>
          <w:ins w:id="83" w:author="Ruth" w:date="2013-03-26T12:24:00Z"/>
          <w:lang w:val="en-CA"/>
        </w:rPr>
      </w:pPr>
      <w:ins w:id="84" w:author="Ruth" w:date="2013-03-26T11:44:00Z">
        <w:r>
          <w:rPr>
            <w:lang w:val="en-CA"/>
          </w:rPr>
          <w:t xml:space="preserve">However the costs and benefits of group living </w:t>
        </w:r>
        <w:proofErr w:type="gramStart"/>
        <w:r>
          <w:rPr>
            <w:lang w:val="en-CA"/>
          </w:rPr>
          <w:t>are</w:t>
        </w:r>
        <w:proofErr w:type="gramEnd"/>
        <w:r>
          <w:rPr>
            <w:lang w:val="en-CA"/>
          </w:rPr>
          <w:t xml:space="preserve"> not </w:t>
        </w:r>
      </w:ins>
      <w:ins w:id="85" w:author="Ruth" w:date="2013-05-15T19:20:00Z">
        <w:r w:rsidR="00F74429">
          <w:rPr>
            <w:lang w:val="en-CA"/>
          </w:rPr>
          <w:t xml:space="preserve">necessarily </w:t>
        </w:r>
      </w:ins>
      <w:ins w:id="86" w:author="Ruth" w:date="2013-03-26T11:44:00Z">
        <w:r>
          <w:rPr>
            <w:lang w:val="en-CA"/>
          </w:rPr>
          <w:t xml:space="preserve">evenly distributed </w:t>
        </w:r>
      </w:ins>
      <w:ins w:id="87" w:author="Ruth" w:date="2013-03-26T11:46:00Z">
        <w:r>
          <w:rPr>
            <w:lang w:val="en-CA"/>
          </w:rPr>
          <w:t>amongst</w:t>
        </w:r>
      </w:ins>
      <w:ins w:id="88" w:author="Ruth" w:date="2013-03-26T11:44:00Z">
        <w:r>
          <w:rPr>
            <w:lang w:val="en-CA"/>
          </w:rPr>
          <w:t xml:space="preserve"> all group </w:t>
        </w:r>
      </w:ins>
      <w:ins w:id="89" w:author="Ruth" w:date="2013-03-26T11:46:00Z">
        <w:r>
          <w:rPr>
            <w:lang w:val="en-CA"/>
          </w:rPr>
          <w:t>members</w:t>
        </w:r>
      </w:ins>
      <w:ins w:id="90" w:author="Ruth" w:date="2013-03-26T12:19:00Z">
        <w:r w:rsidR="00AF2CF4">
          <w:rPr>
            <w:lang w:val="en-CA"/>
          </w:rPr>
          <w:t xml:space="preserve">. For example, </w:t>
        </w:r>
      </w:ins>
      <w:ins w:id="91" w:author="Ruth" w:date="2013-04-15T14:05:00Z">
        <w:r w:rsidR="00760195">
          <w:rPr>
            <w:lang w:val="en-CA"/>
          </w:rPr>
          <w:t xml:space="preserve">if interactions take place between two </w:t>
        </w:r>
      </w:ins>
      <w:ins w:id="92" w:author="Ruth" w:date="2013-04-15T14:06:00Z">
        <w:r w:rsidR="00760195">
          <w:rPr>
            <w:lang w:val="en-CA"/>
          </w:rPr>
          <w:t>individual</w:t>
        </w:r>
      </w:ins>
      <w:ins w:id="93" w:author="Ruth" w:date="2013-04-15T14:05:00Z">
        <w:r w:rsidR="00760195">
          <w:rPr>
            <w:lang w:val="en-CA"/>
          </w:rPr>
          <w:t xml:space="preserve">s, </w:t>
        </w:r>
      </w:ins>
      <w:ins w:id="94" w:author="Ruth" w:date="2013-05-15T19:20:00Z">
        <w:r w:rsidR="00F74429">
          <w:rPr>
            <w:lang w:val="en-CA"/>
          </w:rPr>
          <w:t>each individual can have differing fitness gains or losses</w:t>
        </w:r>
      </w:ins>
      <w:ins w:id="95" w:author="Ruth" w:date="2013-03-26T12:20:00Z">
        <w:r w:rsidR="00AF2CF4">
          <w:rPr>
            <w:lang w:val="en-CA"/>
          </w:rPr>
          <w:t>.</w:t>
        </w:r>
      </w:ins>
      <w:ins w:id="96" w:author="Ruth" w:date="2013-02-22T15:29:00Z">
        <w:r w:rsidR="009F16B8">
          <w:rPr>
            <w:lang w:val="en-CA"/>
          </w:rPr>
          <w:t xml:space="preserve"> </w:t>
        </w:r>
      </w:ins>
      <w:ins w:id="97" w:author="Ruth" w:date="2013-02-22T15:30:00Z">
        <w:r w:rsidR="009F16B8" w:rsidRPr="009F16B8">
          <w:rPr>
            <w:b/>
            <w:color w:val="FF0000"/>
            <w:lang w:val="en-CA"/>
          </w:rPr>
          <w:t>Strongly</w:t>
        </w:r>
        <w:r w:rsidR="00AF2CF4">
          <w:rPr>
            <w:lang w:val="en-CA"/>
          </w:rPr>
          <w:t xml:space="preserve"> </w:t>
        </w:r>
      </w:ins>
      <w:ins w:id="98" w:author="Ruth" w:date="2013-03-26T12:20:00Z">
        <w:r w:rsidR="00AF2CF4">
          <w:rPr>
            <w:lang w:val="en-CA"/>
          </w:rPr>
          <w:t>a</w:t>
        </w:r>
      </w:ins>
      <w:ins w:id="99" w:author="Ruth" w:date="2013-02-22T15:30:00Z">
        <w:r w:rsidR="009F16B8">
          <w:rPr>
            <w:lang w:val="en-CA"/>
          </w:rPr>
          <w:t>ltruistic</w:t>
        </w:r>
      </w:ins>
      <w:ins w:id="100" w:author="Ruth" w:date="2013-02-22T15:29:00Z">
        <w:r w:rsidR="009F16B8">
          <w:rPr>
            <w:lang w:val="en-CA"/>
          </w:rPr>
          <w:t xml:space="preserve"> behavior has been </w:t>
        </w:r>
      </w:ins>
      <w:ins w:id="101" w:author="Ruth" w:date="2013-05-15T19:21:00Z">
        <w:r w:rsidR="00F74429">
          <w:rPr>
            <w:lang w:val="en-CA"/>
          </w:rPr>
          <w:t xml:space="preserve">therefore been </w:t>
        </w:r>
      </w:ins>
      <w:ins w:id="102" w:author="Ruth" w:date="2013-02-22T15:29:00Z">
        <w:r w:rsidR="009F16B8">
          <w:rPr>
            <w:lang w:val="en-CA"/>
          </w:rPr>
          <w:t xml:space="preserve">defined as </w:t>
        </w:r>
      </w:ins>
      <w:ins w:id="103" w:author="Ruth" w:date="2013-03-26T12:23:00Z">
        <w:r w:rsidR="00AF2CF4">
          <w:rPr>
            <w:lang w:val="en-CA"/>
          </w:rPr>
          <w:t xml:space="preserve">a </w:t>
        </w:r>
      </w:ins>
      <w:ins w:id="104" w:author="Ruth" w:date="2013-03-26T12:22:00Z">
        <w:r w:rsidR="00AF2CF4">
          <w:rPr>
            <w:lang w:val="en-CA"/>
          </w:rPr>
          <w:t>behaviour</w:t>
        </w:r>
      </w:ins>
      <w:ins w:id="105" w:author="Ruth" w:date="2013-03-26T12:21:00Z">
        <w:r w:rsidR="00AF2CF4">
          <w:rPr>
            <w:lang w:val="en-CA"/>
          </w:rPr>
          <w:t xml:space="preserve"> </w:t>
        </w:r>
      </w:ins>
      <w:ins w:id="106" w:author="Ruth" w:date="2013-03-26T12:23:00Z">
        <w:r w:rsidR="00AF2CF4">
          <w:rPr>
            <w:lang w:val="en-CA"/>
          </w:rPr>
          <w:t>performed</w:t>
        </w:r>
      </w:ins>
      <w:ins w:id="107" w:author="Ruth" w:date="2013-03-26T12:21:00Z">
        <w:r w:rsidR="00AF2CF4">
          <w:rPr>
            <w:lang w:val="en-CA"/>
          </w:rPr>
          <w:t xml:space="preserve"> by an </w:t>
        </w:r>
      </w:ins>
      <w:ins w:id="108" w:author="Ruth" w:date="2013-03-26T12:23:00Z">
        <w:r w:rsidR="00AF2CF4">
          <w:rPr>
            <w:lang w:val="en-CA"/>
          </w:rPr>
          <w:t>individual that reduces that individual’s fitness but increases the fitness of others.</w:t>
        </w:r>
      </w:ins>
      <w:ins w:id="109" w:author="Ruth" w:date="2013-03-26T12:24:00Z">
        <w:r w:rsidR="00067614">
          <w:rPr>
            <w:lang w:val="en-CA"/>
          </w:rPr>
          <w:t xml:space="preserve"> </w:t>
        </w:r>
      </w:ins>
      <w:ins w:id="110" w:author="Ruth" w:date="2013-04-15T14:07:00Z">
        <w:r w:rsidR="00760195">
          <w:rPr>
            <w:lang w:val="en-CA"/>
          </w:rPr>
          <w:t>For example i</w:t>
        </w:r>
      </w:ins>
      <w:ins w:id="111" w:author="Ruth" w:date="2013-03-26T12:31:00Z">
        <w:r w:rsidR="00067614">
          <w:rPr>
            <w:lang w:val="en-CA"/>
          </w:rPr>
          <w:t>t is know that vampire bats</w:t>
        </w:r>
      </w:ins>
      <w:ins w:id="112" w:author="Ruth" w:date="2013-03-26T12:44:00Z">
        <w:r w:rsidR="00067614">
          <w:rPr>
            <w:lang w:val="en-CA"/>
          </w:rPr>
          <w:t xml:space="preserve"> will regurgitate blood for other individuals</w:t>
        </w:r>
      </w:ins>
      <w:ins w:id="113" w:author="Ruth" w:date="2013-03-26T12:45:00Z">
        <w:r w:rsidR="00DA748C">
          <w:rPr>
            <w:lang w:val="en-CA"/>
          </w:rPr>
          <w:t xml:space="preserve"> who have been unable to feed </w:t>
        </w:r>
      </w:ins>
      <w:ins w:id="114" w:author="Ruth" w:date="2013-03-26T12:46:00Z">
        <w:r w:rsidR="00DA748C">
          <w:rPr>
            <w:lang w:val="en-CA"/>
          </w:rPr>
          <w:fldChar w:fldCharType="begin"/>
        </w:r>
      </w:ins>
      <w:ins w:id="115" w:author="Ruth" w:date="2013-04-19T12:45:00Z">
        <w:r w:rsidR="00A748E3">
          <w:rPr>
            <w:lang w:val="en-CA"/>
          </w:rPr>
          <w:instrText xml:space="preserve"> ADDIN ZOTERO_ITEM CSL_CITATION {"citationID":"b4xFDnFG","properties":{"formattedCitation":"(Wilkinson, 1984)","plainCitation":"(Wilkinson, 1984)"},"citationItems":[{"id":656,"uris":["http://zotero.org/users/701671/items/BFFUGK3M"],"uri":["http://zotero.org/users/701671/items/BFFUGK3M"],"itemData":{"id":656,"type":"article-journal","title":"Reciprocal food sharing in the vampire bat","container-title":"Nature","page":"181-184","volume":"308","issue":"5955","source":"CrossRef","DOI":"10.1038/308181a0","ISSN":"0028-0836","author":[{"family":"Wilkinson","given":"Gerald S."}],"issued":{"date-parts":[["1984",3,8]]},"accessed":{"date-parts":[["2013",3,26]]}}}],"schema":"https://github.com/citation-style-language/schema/raw/master/csl-citation.json"} </w:instrText>
        </w:r>
      </w:ins>
      <w:r w:rsidR="00DA748C">
        <w:rPr>
          <w:lang w:val="en-CA"/>
        </w:rPr>
        <w:fldChar w:fldCharType="separate"/>
      </w:r>
      <w:ins w:id="116" w:author="Ruth" w:date="2013-03-26T12:47:00Z">
        <w:r w:rsidR="00DA748C" w:rsidRPr="00DA748C">
          <w:rPr>
            <w:rFonts w:ascii="Calibri" w:hAnsi="Calibri"/>
            <w:rPrChange w:id="117" w:author="Ruth" w:date="2013-03-26T12:47:00Z">
              <w:rPr/>
            </w:rPrChange>
          </w:rPr>
          <w:t>(Wilkinson, 1984)</w:t>
        </w:r>
      </w:ins>
      <w:ins w:id="118" w:author="Ruth" w:date="2013-03-26T12:46:00Z">
        <w:r w:rsidR="00DA748C">
          <w:rPr>
            <w:lang w:val="en-CA"/>
          </w:rPr>
          <w:fldChar w:fldCharType="end"/>
        </w:r>
      </w:ins>
      <w:ins w:id="119" w:author="Ruth" w:date="2013-05-15T19:21:00Z">
        <w:r w:rsidR="00F74429">
          <w:rPr>
            <w:lang w:val="en-CA"/>
          </w:rPr>
          <w:t>.</w:t>
        </w:r>
      </w:ins>
      <w:ins w:id="120" w:author="Ruth" w:date="2013-03-26T12:59:00Z">
        <w:r w:rsidR="00B134EB">
          <w:rPr>
            <w:lang w:val="en-CA"/>
          </w:rPr>
          <w:t xml:space="preserve"> This is reflected in our model as </w:t>
        </w:r>
        <w:r w:rsidR="00EA0922">
          <w:rPr>
            <w:lang w:val="en-CA"/>
          </w:rPr>
          <w:t xml:space="preserve">a cost of </w:t>
        </w:r>
      </w:ins>
      <w:ins w:id="121" w:author="Ruth" w:date="2013-03-26T13:00:00Z">
        <w:r w:rsidR="00EA0922">
          <w:rPr>
            <w:lang w:val="en-CA"/>
          </w:rPr>
          <w:t>cooperation</w:t>
        </w:r>
      </w:ins>
      <w:ins w:id="122" w:author="Ruth" w:date="2013-05-15T19:21:00Z">
        <w:r w:rsidR="00F74429">
          <w:rPr>
            <w:lang w:val="en-CA"/>
          </w:rPr>
          <w:t xml:space="preserve"> whereby an individual that cooperates has a fitness loss, which </w:t>
        </w:r>
      </w:ins>
      <w:ins w:id="123" w:author="Ruth" w:date="2013-05-15T19:22:00Z">
        <w:r w:rsidR="00F74429">
          <w:rPr>
            <w:lang w:val="en-CA"/>
          </w:rPr>
          <w:t>can</w:t>
        </w:r>
      </w:ins>
      <w:ins w:id="124" w:author="Ruth" w:date="2013-05-15T19:21:00Z">
        <w:r w:rsidR="00F74429">
          <w:rPr>
            <w:lang w:val="en-CA"/>
          </w:rPr>
          <w:t xml:space="preserve"> </w:t>
        </w:r>
      </w:ins>
      <w:ins w:id="125" w:author="Ruth" w:date="2013-05-15T19:22:00Z">
        <w:r w:rsidR="00F74429">
          <w:rPr>
            <w:lang w:val="en-CA"/>
          </w:rPr>
          <w:t xml:space="preserve">be offset if </w:t>
        </w:r>
        <w:r w:rsidR="00DC3395">
          <w:rPr>
            <w:lang w:val="en-CA"/>
          </w:rPr>
          <w:t>there are sufficient cooperators within the group.</w:t>
        </w:r>
      </w:ins>
      <w:ins w:id="126" w:author="Ruth" w:date="2013-03-26T13:00:00Z">
        <w:r w:rsidR="00EA0922">
          <w:rPr>
            <w:lang w:val="en-CA"/>
          </w:rPr>
          <w:t xml:space="preserve"> </w:t>
        </w:r>
      </w:ins>
    </w:p>
    <w:p w14:paraId="46383905" w14:textId="344EDC30" w:rsidR="00EA0922" w:rsidRDefault="00AF2CF4" w:rsidP="00E541E2">
      <w:pPr>
        <w:spacing w:line="480" w:lineRule="auto"/>
        <w:ind w:firstLine="720"/>
        <w:rPr>
          <w:ins w:id="127" w:author="Ruth" w:date="2013-03-26T13:02:00Z"/>
          <w:lang w:val="en-CA"/>
        </w:rPr>
      </w:pPr>
      <w:ins w:id="128" w:author="Ruth" w:date="2013-03-26T12:24:00Z">
        <w:r>
          <w:rPr>
            <w:lang w:val="en-CA"/>
          </w:rPr>
          <w:t xml:space="preserve">Therefore </w:t>
        </w:r>
      </w:ins>
      <w:ins w:id="129" w:author="Ruth" w:date="2013-03-26T12:50:00Z">
        <w:r w:rsidR="00DA748C">
          <w:rPr>
            <w:lang w:val="en-CA"/>
          </w:rPr>
          <w:t xml:space="preserve">an individual could take advantage of the systems by gaining fitness benefits from </w:t>
        </w:r>
      </w:ins>
      <w:ins w:id="130" w:author="Ruth" w:date="2013-03-26T12:51:00Z">
        <w:r w:rsidR="00DA748C">
          <w:rPr>
            <w:lang w:val="en-CA"/>
          </w:rPr>
          <w:t>others, but</w:t>
        </w:r>
      </w:ins>
      <w:ins w:id="131" w:author="Ruth" w:date="2013-03-26T12:50:00Z">
        <w:r w:rsidR="00DA748C">
          <w:rPr>
            <w:lang w:val="en-CA"/>
          </w:rPr>
          <w:t xml:space="preserve"> not contributing in return</w:t>
        </w:r>
      </w:ins>
      <w:ins w:id="132" w:author="Ruth" w:date="2013-03-26T13:01:00Z">
        <w:r w:rsidR="00EA0922">
          <w:rPr>
            <w:lang w:val="en-CA"/>
          </w:rPr>
          <w:t xml:space="preserve">. </w:t>
        </w:r>
        <w:r w:rsidR="00EA0922" w:rsidRPr="00EA0922">
          <w:rPr>
            <w:lang w:val="en-CA"/>
          </w:rPr>
          <w:t xml:space="preserve"> </w:t>
        </w:r>
        <w:r w:rsidR="00EA0922">
          <w:rPr>
            <w:lang w:val="en-CA"/>
          </w:rPr>
          <w:t>Non-cooperators would benefit at the expense of cooperators</w:t>
        </w:r>
      </w:ins>
      <w:ins w:id="133" w:author="Ruth" w:date="2013-03-26T12:50:00Z">
        <w:r w:rsidR="00DA748C">
          <w:rPr>
            <w:lang w:val="en-CA"/>
          </w:rPr>
          <w:t>.</w:t>
        </w:r>
      </w:ins>
      <w:ins w:id="134" w:author="Ruth" w:date="2013-03-26T12:51:00Z">
        <w:r w:rsidR="00DA748C">
          <w:rPr>
            <w:lang w:val="en-CA"/>
          </w:rPr>
          <w:t xml:space="preserve"> </w:t>
        </w:r>
      </w:ins>
      <w:ins w:id="135" w:author="Ruth" w:date="2013-05-15T19:25:00Z">
        <w:r w:rsidR="00DC3395">
          <w:rPr>
            <w:lang w:val="en-CA"/>
          </w:rPr>
          <w:t xml:space="preserve">Groups can avoid this situation by restricting entry to groups only to kin, allowing the evolution of highly altruistic behaviors, as evidenced by </w:t>
        </w:r>
        <w:proofErr w:type="spellStart"/>
        <w:r w:rsidR="00DC3395">
          <w:rPr>
            <w:lang w:val="en-CA"/>
          </w:rPr>
          <w:t>eusocial</w:t>
        </w:r>
        <w:proofErr w:type="spellEnd"/>
        <w:r w:rsidR="00DC3395">
          <w:rPr>
            <w:lang w:val="en-CA"/>
          </w:rPr>
          <w:t xml:space="preserve"> insects (refs </w:t>
        </w:r>
      </w:ins>
      <w:ins w:id="136" w:author="Ruth" w:date="2013-05-15T19:26:00Z">
        <w:r w:rsidR="00DC3395">
          <w:rPr>
            <w:lang w:val="en-CA"/>
          </w:rPr>
          <w:t>•••)</w:t>
        </w:r>
      </w:ins>
      <w:ins w:id="137" w:author="Ruth" w:date="2013-02-22T15:51:00Z">
        <w:r w:rsidR="00DA748C">
          <w:rPr>
            <w:lang w:val="en-CA"/>
          </w:rPr>
          <w:t xml:space="preserve"> </w:t>
        </w:r>
      </w:ins>
      <w:ins w:id="138" w:author="Ruth" w:date="2013-03-26T12:54:00Z">
        <w:r w:rsidR="00DA748C">
          <w:rPr>
            <w:lang w:val="en-CA"/>
          </w:rPr>
          <w:t xml:space="preserve"> </w:t>
        </w:r>
      </w:ins>
    </w:p>
    <w:p w14:paraId="72337D7C" w14:textId="0183D9D2" w:rsidR="002C4868" w:rsidRDefault="00995207" w:rsidP="00EA0922">
      <w:pPr>
        <w:spacing w:line="480" w:lineRule="auto"/>
        <w:ind w:firstLine="720"/>
        <w:rPr>
          <w:ins w:id="139" w:author="Ruth" w:date="2013-03-12T17:06:00Z"/>
          <w:lang w:val="en-CA"/>
        </w:rPr>
      </w:pPr>
      <w:ins w:id="140" w:author="Ruth" w:date="2013-02-22T16:10:00Z">
        <w:r>
          <w:rPr>
            <w:lang w:val="en-CA"/>
          </w:rPr>
          <w:t xml:space="preserve">However this </w:t>
        </w:r>
      </w:ins>
      <w:ins w:id="141" w:author="Ruth" w:date="2013-03-26T13:02:00Z">
        <w:r w:rsidR="00EA0922">
          <w:rPr>
            <w:lang w:val="en-CA"/>
          </w:rPr>
          <w:t>cannot</w:t>
        </w:r>
      </w:ins>
      <w:ins w:id="142" w:author="Ruth" w:date="2013-02-22T16:10:00Z">
        <w:r>
          <w:rPr>
            <w:lang w:val="en-CA"/>
          </w:rPr>
          <w:t xml:space="preserve"> be the only </w:t>
        </w:r>
      </w:ins>
      <w:ins w:id="143" w:author="Ruth" w:date="2013-02-22T16:11:00Z">
        <w:r>
          <w:rPr>
            <w:lang w:val="en-CA"/>
          </w:rPr>
          <w:t>explanation</w:t>
        </w:r>
      </w:ins>
      <w:ins w:id="144" w:author="Ruth" w:date="2013-02-22T16:10:00Z">
        <w:r>
          <w:rPr>
            <w:lang w:val="en-CA"/>
          </w:rPr>
          <w:t xml:space="preserve"> for the evolution of </w:t>
        </w:r>
      </w:ins>
      <w:ins w:id="145" w:author="Ruth" w:date="2013-02-22T16:11:00Z">
        <w:r>
          <w:rPr>
            <w:lang w:val="en-CA"/>
          </w:rPr>
          <w:t>highly</w:t>
        </w:r>
      </w:ins>
      <w:ins w:id="146" w:author="Ruth" w:date="2013-02-22T16:10:00Z">
        <w:r>
          <w:rPr>
            <w:lang w:val="en-CA"/>
          </w:rPr>
          <w:t xml:space="preserve"> altruistic behaviours as </w:t>
        </w:r>
      </w:ins>
      <w:ins w:id="147" w:author="Ruth" w:date="2013-02-22T16:11:00Z">
        <w:r>
          <w:rPr>
            <w:lang w:val="en-CA"/>
          </w:rPr>
          <w:t>there are many altruistic behaviours that occur between non-kin</w:t>
        </w:r>
      </w:ins>
      <w:ins w:id="148" w:author="Ruth" w:date="2013-05-15T19:26:00Z">
        <w:r w:rsidR="00DC3395">
          <w:rPr>
            <w:lang w:val="en-CA"/>
          </w:rPr>
          <w:t xml:space="preserve"> (</w:t>
        </w:r>
        <w:proofErr w:type="spellStart"/>
        <w:r w:rsidR="00DC3395">
          <w:rPr>
            <w:lang w:val="en-CA"/>
          </w:rPr>
          <w:t>eg</w:t>
        </w:r>
        <w:proofErr w:type="spellEnd"/>
        <w:r w:rsidR="00DC3395">
          <w:rPr>
            <w:lang w:val="en-CA"/>
          </w:rPr>
          <w:t xml:space="preserve"> refs •••)</w:t>
        </w:r>
      </w:ins>
      <w:ins w:id="149" w:author="Ruth" w:date="2013-02-22T16:11:00Z">
        <w:r>
          <w:rPr>
            <w:lang w:val="en-CA"/>
          </w:rPr>
          <w:t>.</w:t>
        </w:r>
      </w:ins>
      <w:ins w:id="150" w:author="Ruth" w:date="2013-03-26T13:02:00Z">
        <w:r w:rsidR="00EA0922">
          <w:rPr>
            <w:lang w:val="en-CA"/>
          </w:rPr>
          <w:t xml:space="preserve">  There may be extrinsic or intrinsic factors</w:t>
        </w:r>
      </w:ins>
      <w:ins w:id="151" w:author="Ruth" w:date="2013-03-26T13:03:00Z">
        <w:r w:rsidR="00EA0922">
          <w:rPr>
            <w:lang w:val="en-CA"/>
          </w:rPr>
          <w:t xml:space="preserve"> that prevent groups being restricted to only close kin</w:t>
        </w:r>
      </w:ins>
      <w:ins w:id="152" w:author="Ruth" w:date="2013-03-26T13:05:00Z">
        <w:r w:rsidR="00EA0922">
          <w:rPr>
            <w:lang w:val="en-CA"/>
          </w:rPr>
          <w:t xml:space="preserve">. </w:t>
        </w:r>
      </w:ins>
      <w:r w:rsidR="007976D3" w:rsidRPr="00742A54">
        <w:rPr>
          <w:lang w:val="en-CA"/>
        </w:rPr>
        <w:t>One scenario, for instance</w:t>
      </w:r>
      <w:r w:rsidR="002858C6" w:rsidRPr="00742A54">
        <w:rPr>
          <w:lang w:val="en-CA"/>
        </w:rPr>
        <w:t xml:space="preserve">, </w:t>
      </w:r>
      <w:r w:rsidR="00473175" w:rsidRPr="00742A54">
        <w:rPr>
          <w:lang w:val="en-CA"/>
        </w:rPr>
        <w:t>involves the ecological need to form groups that are larger than the number of available relat</w:t>
      </w:r>
      <w:r w:rsidR="00473175">
        <w:rPr>
          <w:lang w:val="en-CA"/>
        </w:rPr>
        <w:t>ives, either because the fecundity of a species is low</w:t>
      </w:r>
      <w:ins w:id="153" w:author="Ruth" w:date="2013-05-15T19:28:00Z">
        <w:r w:rsidR="00DC3395">
          <w:rPr>
            <w:lang w:val="en-CA"/>
          </w:rPr>
          <w:t xml:space="preserve"> such as in the </w:t>
        </w:r>
      </w:ins>
      <w:del w:id="154" w:author="Ruth" w:date="2013-05-15T19:28:00Z">
        <w:r w:rsidR="00473175" w:rsidDel="00DC3395">
          <w:rPr>
            <w:lang w:val="en-CA"/>
          </w:rPr>
          <w:delText xml:space="preserve"> </w:delText>
        </w:r>
      </w:del>
      <w:ins w:id="155" w:author="Ruth" w:date="2013-05-15T19:28:00Z">
        <w:r w:rsidR="00DC3395">
          <w:rPr>
            <w:lang w:val="en-CA"/>
          </w:rPr>
          <w:t xml:space="preserve">Australian cloughs which need a minimum of four individuals to </w:t>
        </w:r>
        <w:r w:rsidR="00DC3395">
          <w:rPr>
            <w:lang w:val="en-CA"/>
          </w:rPr>
          <w:lastRenderedPageBreak/>
          <w:t xml:space="preserve">raise one chick per year </w:t>
        </w:r>
        <w:r w:rsidR="00DC3395">
          <w:rPr>
            <w:lang w:val="en-CA"/>
          </w:rPr>
          <w:fldChar w:fldCharType="begin"/>
        </w:r>
        <w:r w:rsidR="00DC3395">
          <w:rPr>
            <w:lang w:val="en-CA"/>
          </w:rPr>
          <w:instrText xml:space="preserve"> ADDIN ZOTERO_ITEM CSL_CITATION {"citationID":"q4O1owPJ","properties":{"formattedCitation":"(Heinsohn, 1992)","plainCitation":"(Heinsohn, 1992)"},"citationItems":[{"id":95,"uris":["http://zotero.org/users/701671/items/B4CF6KD4"],"uri":["http://zotero.org/users/701671/items/B4CF6KD4"],"itemData":{"id":95,"type":"article-journal","title":"Cooperative enhancement of reproductive success in white-winged choughs","container-title":"Evolutionary Ecology","page":"97-114","volume":"6","source":"CrossRef","DOI":"10.1007/BF02270705","ISSN":"0269-7653, 1573-8477","author":[{"family":"Heinsohn","given":"Robert G."}],"issued":{"date-parts":[["1992",3]]},"accessed":{"date-parts":[["2011",8,26]]}}}],"schema":"https://github.com/citation-style-language/schema/raw/master/csl-citation.json"} </w:instrText>
        </w:r>
        <w:r w:rsidR="00DC3395">
          <w:rPr>
            <w:lang w:val="en-CA"/>
          </w:rPr>
          <w:fldChar w:fldCharType="separate"/>
        </w:r>
        <w:r w:rsidR="00DC3395" w:rsidRPr="00C27F94">
          <w:rPr>
            <w:rFonts w:ascii="Calibri" w:hAnsi="Calibri"/>
          </w:rPr>
          <w:t>(Heinsohn, 1992)</w:t>
        </w:r>
        <w:r w:rsidR="00DC3395">
          <w:rPr>
            <w:lang w:val="en-CA"/>
          </w:rPr>
          <w:fldChar w:fldCharType="end"/>
        </w:r>
        <w:r w:rsidR="00DC3395">
          <w:rPr>
            <w:lang w:val="en-CA"/>
          </w:rPr>
          <w:t xml:space="preserve">. As the reproductive rate of these birds is low they kidnap and raise birds from other groups to help with brood care </w:t>
        </w:r>
        <w:r w:rsidR="00DC3395">
          <w:rPr>
            <w:lang w:val="en-CA"/>
          </w:rPr>
          <w:fldChar w:fldCharType="begin"/>
        </w:r>
        <w:r w:rsidR="00DC3395">
          <w:rPr>
            <w:lang w:val="en-CA"/>
          </w:rPr>
          <w:instrText xml:space="preserve"> ADDIN ZOTERO_ITEM CSL_CITATION {"citationID":"rSDC2kWj","properties":{"formattedCitation":"(Heinsohn, 1991)","plainCitation":"(Heinsohn, 1991)"},"citationItems":[{"id":647,"uris":["http://zotero.org/users/701671/items/7HNZXKDS"],"uri":["http://zotero.org/users/701671/items/7HNZXKDS"],"itemData":{"id":647,"type":"article-journal","title":"Kidnapping and reciprocity in cooperatively breeding white-winged choughs","container-title":"Animal Behaviour","page":"1097-1100","volume":"41","issue":"6","source":"ScienceDirect","DOI":"10.1016/S0003-3472(05)80652-9","ISSN":"0003-3472","journalAbbreviation":"Animal Behaviour","author":[{"family":"Heinsohn","given":"Robert G."}],"issued":{"date-parts":[["1991",6]]},"accessed":{"date-parts":[["2013",3,13]]}}}],"schema":"https://github.com/citation-style-language/schema/raw/master/csl-citation.json"} </w:instrText>
        </w:r>
        <w:r w:rsidR="00DC3395">
          <w:rPr>
            <w:lang w:val="en-CA"/>
          </w:rPr>
          <w:fldChar w:fldCharType="separate"/>
        </w:r>
        <w:r w:rsidR="00DC3395" w:rsidRPr="00C27F94">
          <w:rPr>
            <w:rFonts w:ascii="Calibri" w:hAnsi="Calibri"/>
          </w:rPr>
          <w:t>(Heinsohn, 1991)</w:t>
        </w:r>
        <w:r w:rsidR="00DC3395">
          <w:rPr>
            <w:lang w:val="en-CA"/>
          </w:rPr>
          <w:fldChar w:fldCharType="end"/>
        </w:r>
        <w:r w:rsidR="00DC3395">
          <w:rPr>
            <w:lang w:val="en-CA"/>
          </w:rPr>
          <w:t xml:space="preserve">. </w:t>
        </w:r>
      </w:ins>
      <w:r w:rsidR="00473175">
        <w:rPr>
          <w:lang w:val="en-CA"/>
        </w:rPr>
        <w:t xml:space="preserve">(e.g., •••) or the size of the groups that need to be formed is large </w:t>
      </w:r>
      <w:ins w:id="156" w:author="Ruth" w:date="2013-05-15T19:27:00Z">
        <w:r w:rsidR="00DC3395">
          <w:rPr>
            <w:lang w:val="en-CA"/>
          </w:rPr>
          <w:t>so that locating close relatives or building up a group with a sufficiently large number of close relatives is not practical</w:t>
        </w:r>
      </w:ins>
      <w:ins w:id="157" w:author="Ruth" w:date="2013-02-22T16:13:00Z">
        <w:r>
          <w:rPr>
            <w:lang w:val="en-CA"/>
          </w:rPr>
          <w:t xml:space="preserve">. For example the </w:t>
        </w:r>
      </w:ins>
      <w:ins w:id="158" w:author="Ruth" w:date="2013-02-22T16:20:00Z">
        <w:r>
          <w:rPr>
            <w:lang w:val="en-CA"/>
          </w:rPr>
          <w:t>tree</w:t>
        </w:r>
      </w:ins>
      <w:ins w:id="159" w:author="Ruth" w:date="2013-02-22T16:21:00Z">
        <w:r w:rsidR="00516CD1">
          <w:rPr>
            <w:lang w:val="en-CA"/>
          </w:rPr>
          <w:t xml:space="preserve">-killing bark beetle </w:t>
        </w:r>
      </w:ins>
      <w:ins w:id="160" w:author="Ruth" w:date="2013-02-22T16:42:00Z">
        <w:r w:rsidR="009C25C8">
          <w:rPr>
            <w:lang w:val="en-CA"/>
          </w:rPr>
          <w:t>needs a large number of individuals to overcomes a tree</w:t>
        </w:r>
      </w:ins>
      <w:ins w:id="161" w:author="Ruth" w:date="2013-02-22T16:43:00Z">
        <w:r w:rsidR="009C25C8">
          <w:rPr>
            <w:lang w:val="en-CA"/>
          </w:rPr>
          <w:t xml:space="preserve">’s defences to gain resources </w:t>
        </w:r>
      </w:ins>
      <w:r w:rsidR="00473175">
        <w:rPr>
          <w:lang w:val="en-CA"/>
        </w:rPr>
        <w:t>(e.g., •••)</w:t>
      </w:r>
      <w:r w:rsidR="00A44414">
        <w:rPr>
          <w:lang w:val="en-CA"/>
        </w:rPr>
        <w:t xml:space="preserve"> (</w:t>
      </w:r>
      <w:proofErr w:type="spellStart"/>
      <w:r w:rsidR="00A44414">
        <w:rPr>
          <w:lang w:val="en-CA"/>
        </w:rPr>
        <w:t>Avilés</w:t>
      </w:r>
      <w:proofErr w:type="spellEnd"/>
      <w:r w:rsidR="00A44414">
        <w:rPr>
          <w:lang w:val="en-CA"/>
        </w:rPr>
        <w:t xml:space="preserve"> et al. 2004)</w:t>
      </w:r>
      <w:r w:rsidR="00473175">
        <w:rPr>
          <w:lang w:val="en-CA"/>
        </w:rPr>
        <w:t xml:space="preserve">.  </w:t>
      </w:r>
      <w:del w:id="162" w:author="Ruth" w:date="2013-05-15T19:28:00Z">
        <w:r w:rsidR="005714D3" w:rsidDel="00DC3395">
          <w:rPr>
            <w:lang w:val="en-CA"/>
          </w:rPr>
          <w:delText xml:space="preserve">It may also be that </w:delText>
        </w:r>
      </w:del>
      <w:del w:id="163" w:author="Ruth" w:date="2013-05-15T19:27:00Z">
        <w:r w:rsidR="005714D3" w:rsidDel="00DC3395">
          <w:rPr>
            <w:lang w:val="en-CA"/>
          </w:rPr>
          <w:delText xml:space="preserve">locating close relatives or building up a group with a sufficiently large number of close relatives </w:delText>
        </w:r>
        <w:r w:rsidR="00A44414" w:rsidDel="00DC3395">
          <w:rPr>
            <w:lang w:val="en-CA"/>
          </w:rPr>
          <w:delText>is not practical</w:delText>
        </w:r>
        <w:r w:rsidR="005714D3" w:rsidDel="00DC3395">
          <w:rPr>
            <w:lang w:val="en-CA"/>
          </w:rPr>
          <w:delText xml:space="preserve"> </w:delText>
        </w:r>
      </w:del>
      <w:del w:id="164" w:author="Ruth" w:date="2013-05-15T19:28:00Z">
        <w:r w:rsidR="00A44414" w:rsidDel="00DC3395">
          <w:rPr>
            <w:lang w:val="en-CA"/>
          </w:rPr>
          <w:delText>given a limited</w:delText>
        </w:r>
        <w:r w:rsidR="008A0376" w:rsidDel="00DC3395">
          <w:rPr>
            <w:lang w:val="en-CA"/>
          </w:rPr>
          <w:delText xml:space="preserve"> time to </w:delText>
        </w:r>
        <w:r w:rsidR="008A0376" w:rsidRPr="00607A53" w:rsidDel="00DC3395">
          <w:rPr>
            <w:lang w:val="en-CA"/>
          </w:rPr>
          <w:delText>form groups</w:delText>
        </w:r>
        <w:r w:rsidR="00D80213" w:rsidDel="00DC3395">
          <w:rPr>
            <w:lang w:val="en-CA"/>
          </w:rPr>
          <w:delText xml:space="preserve"> or because </w:delText>
        </w:r>
        <w:r w:rsidR="00D73918" w:rsidRPr="00607A53" w:rsidDel="00DC3395">
          <w:rPr>
            <w:lang w:val="en-CA"/>
          </w:rPr>
          <w:delText>it may not be possible</w:delText>
        </w:r>
        <w:r w:rsidR="0028234D" w:rsidRPr="00607A53" w:rsidDel="00DC3395">
          <w:rPr>
            <w:lang w:val="en-CA"/>
          </w:rPr>
          <w:delText xml:space="preserve"> to</w:delText>
        </w:r>
        <w:r w:rsidR="00D73918" w:rsidRPr="00607A53" w:rsidDel="00DC3395">
          <w:rPr>
            <w:lang w:val="en-CA"/>
          </w:rPr>
          <w:delText xml:space="preserve"> discriminate close kin from non-relatives.</w:delText>
        </w:r>
        <w:r w:rsidR="00D73918" w:rsidDel="00DC3395">
          <w:rPr>
            <w:lang w:val="en-CA"/>
          </w:rPr>
          <w:delText xml:space="preserve"> </w:delText>
        </w:r>
      </w:del>
      <w:r w:rsidR="00473175">
        <w:rPr>
          <w:lang w:val="en-CA"/>
        </w:rPr>
        <w:t xml:space="preserve">The kin composition of social groups may thus largely </w:t>
      </w:r>
      <w:r w:rsidR="00D80213">
        <w:rPr>
          <w:lang w:val="en-CA"/>
        </w:rPr>
        <w:t xml:space="preserve">be determined </w:t>
      </w:r>
      <w:r w:rsidR="00473175">
        <w:rPr>
          <w:lang w:val="en-CA"/>
        </w:rPr>
        <w:t>by demographic and ecological</w:t>
      </w:r>
      <w:r w:rsidR="008A0376">
        <w:rPr>
          <w:lang w:val="en-CA"/>
        </w:rPr>
        <w:t xml:space="preserve"> factors</w:t>
      </w:r>
      <w:r w:rsidR="00D80213">
        <w:rPr>
          <w:lang w:val="en-CA"/>
        </w:rPr>
        <w:t xml:space="preserve"> </w:t>
      </w:r>
      <w:r w:rsidR="005A2D58">
        <w:rPr>
          <w:lang w:val="en-CA"/>
        </w:rPr>
        <w:t>that cannot be circumv</w:t>
      </w:r>
      <w:r w:rsidR="00D80213">
        <w:rPr>
          <w:lang w:val="en-CA"/>
        </w:rPr>
        <w:t>ented</w:t>
      </w:r>
      <w:r w:rsidR="00473175">
        <w:rPr>
          <w:lang w:val="en-CA"/>
        </w:rPr>
        <w:t>, a possibility that has hardly been considered (</w:t>
      </w:r>
      <w:r w:rsidR="00327924">
        <w:rPr>
          <w:lang w:val="en-CA"/>
        </w:rPr>
        <w:t xml:space="preserve">but see </w:t>
      </w:r>
      <w:proofErr w:type="spellStart"/>
      <w:r w:rsidR="00473175">
        <w:rPr>
          <w:lang w:val="en-CA"/>
        </w:rPr>
        <w:t>Avilés</w:t>
      </w:r>
      <w:proofErr w:type="spellEnd"/>
      <w:r w:rsidR="00473175">
        <w:rPr>
          <w:lang w:val="en-CA"/>
        </w:rPr>
        <w:t xml:space="preserve"> et al. 2004)</w:t>
      </w:r>
      <w:r w:rsidR="005935E8">
        <w:rPr>
          <w:lang w:val="en-CA"/>
        </w:rPr>
        <w:t xml:space="preserve">. </w:t>
      </w:r>
      <w:r w:rsidR="00277FAB">
        <w:rPr>
          <w:lang w:val="en-CA"/>
        </w:rPr>
        <w:t>Here we investigate the evolution of kin</w:t>
      </w:r>
      <w:r w:rsidR="00D80213">
        <w:rPr>
          <w:lang w:val="en-CA"/>
        </w:rPr>
        <w:t>ship rules of</w:t>
      </w:r>
      <w:r w:rsidR="00277FAB">
        <w:rPr>
          <w:lang w:val="en-CA"/>
        </w:rPr>
        <w:t xml:space="preserve"> admission </w:t>
      </w:r>
      <w:r w:rsidR="00D80213">
        <w:rPr>
          <w:lang w:val="en-CA"/>
        </w:rPr>
        <w:t>using</w:t>
      </w:r>
      <w:r w:rsidR="00277FAB">
        <w:rPr>
          <w:lang w:val="en-CA"/>
        </w:rPr>
        <w:t xml:space="preserve"> a</w:t>
      </w:r>
      <w:r w:rsidR="00607A53">
        <w:rPr>
          <w:lang w:val="en-CA"/>
        </w:rPr>
        <w:t>n individual based, genetically explicit</w:t>
      </w:r>
      <w:r w:rsidR="00277FAB">
        <w:rPr>
          <w:lang w:val="en-CA"/>
        </w:rPr>
        <w:t xml:space="preserve"> model where </w:t>
      </w:r>
      <w:r w:rsidR="00895435">
        <w:rPr>
          <w:lang w:val="en-CA"/>
        </w:rPr>
        <w:t xml:space="preserve">cooperative interactions cause group-living </w:t>
      </w:r>
      <w:r w:rsidR="00277FAB">
        <w:rPr>
          <w:lang w:val="en-CA"/>
        </w:rPr>
        <w:t xml:space="preserve">individuals </w:t>
      </w:r>
      <w:r w:rsidR="00895435">
        <w:rPr>
          <w:lang w:val="en-CA"/>
        </w:rPr>
        <w:t>to have greater fitness than individuals living solitarily or in v</w:t>
      </w:r>
      <w:r w:rsidR="00511E6B">
        <w:rPr>
          <w:lang w:val="en-CA"/>
        </w:rPr>
        <w:t xml:space="preserve">ery small </w:t>
      </w:r>
      <w:commentRangeStart w:id="165"/>
      <w:r w:rsidR="00511E6B">
        <w:rPr>
          <w:lang w:val="en-CA"/>
        </w:rPr>
        <w:t>groups</w:t>
      </w:r>
      <w:commentRangeEnd w:id="165"/>
      <w:r w:rsidR="00B4579D">
        <w:rPr>
          <w:rStyle w:val="CommentReference"/>
        </w:rPr>
        <w:commentReference w:id="165"/>
      </w:r>
      <w:r w:rsidR="00511E6B">
        <w:rPr>
          <w:lang w:val="en-CA"/>
        </w:rPr>
        <w:t xml:space="preserve">. </w:t>
      </w:r>
      <w:ins w:id="166" w:author="Ruth" w:date="2013-03-12T17:04:00Z">
        <w:r w:rsidR="002C4868">
          <w:rPr>
            <w:lang w:val="en-CA"/>
          </w:rPr>
          <w:t xml:space="preserve"> </w:t>
        </w:r>
      </w:ins>
    </w:p>
    <w:p w14:paraId="3FF7ABBC" w14:textId="77777777" w:rsidR="002C4868" w:rsidRDefault="002C4868" w:rsidP="005935E8">
      <w:pPr>
        <w:spacing w:line="480" w:lineRule="auto"/>
        <w:ind w:firstLine="720"/>
        <w:rPr>
          <w:lang w:val="en-CA"/>
        </w:rPr>
      </w:pPr>
    </w:p>
    <w:p w14:paraId="7AC3BB2C" w14:textId="61A73923" w:rsidR="00B71DA6" w:rsidRDefault="00B71DA6" w:rsidP="006D4DAE">
      <w:pPr>
        <w:spacing w:line="480" w:lineRule="auto"/>
        <w:rPr>
          <w:lang w:val="en-CA"/>
        </w:rPr>
      </w:pPr>
      <w:r>
        <w:rPr>
          <w:lang w:val="en-CA"/>
        </w:rPr>
        <w:tab/>
        <w:t xml:space="preserve">We base our model on the equation proposed by </w:t>
      </w:r>
      <w:proofErr w:type="spellStart"/>
      <w:r>
        <w:rPr>
          <w:lang w:val="en-CA"/>
        </w:rPr>
        <w:t>Avilés</w:t>
      </w:r>
      <w:proofErr w:type="spellEnd"/>
      <w:r>
        <w:rPr>
          <w:lang w:val="en-CA"/>
        </w:rPr>
        <w:t xml:space="preserve"> (1999) where cooperative interactions have a synergistic effect on fitness.  This model has </w:t>
      </w:r>
      <w:r w:rsidR="00C6169F">
        <w:rPr>
          <w:lang w:val="en-CA"/>
        </w:rPr>
        <w:t xml:space="preserve">previously </w:t>
      </w:r>
      <w:r>
        <w:rPr>
          <w:lang w:val="en-CA"/>
        </w:rPr>
        <w:t>been used to study the coevolution between cooperative and grouping tendencies, either among nonrelatives (</w:t>
      </w:r>
      <w:proofErr w:type="spellStart"/>
      <w:r>
        <w:rPr>
          <w:lang w:val="en-CA"/>
        </w:rPr>
        <w:t>Avilés</w:t>
      </w:r>
      <w:proofErr w:type="spellEnd"/>
      <w:r>
        <w:rPr>
          <w:lang w:val="en-CA"/>
        </w:rPr>
        <w:t xml:space="preserve"> et al. 2002) or assuming different kinship structures (</w:t>
      </w:r>
      <w:proofErr w:type="spellStart"/>
      <w:r>
        <w:rPr>
          <w:lang w:val="en-CA"/>
        </w:rPr>
        <w:t>Avilés</w:t>
      </w:r>
      <w:proofErr w:type="spellEnd"/>
      <w:r>
        <w:rPr>
          <w:lang w:val="en-CA"/>
        </w:rPr>
        <w:t xml:space="preserve"> et al. 2004).  While in these </w:t>
      </w:r>
      <w:ins w:id="167" w:author="Ruth" w:date="2013-04-19T12:09:00Z">
        <w:r w:rsidR="00C6169F">
          <w:rPr>
            <w:lang w:val="en-CA"/>
          </w:rPr>
          <w:t xml:space="preserve">earlier </w:t>
        </w:r>
      </w:ins>
      <w:r>
        <w:rPr>
          <w:lang w:val="en-CA"/>
        </w:rPr>
        <w:t>models group size evolves in response to the coevolution of grouping and cooperation, here we assume that group size is externally fixed by ecological factors</w:t>
      </w:r>
      <w:ins w:id="168" w:author="Ruth" w:date="2013-04-19T12:10:00Z">
        <w:r w:rsidR="00C6169F">
          <w:rPr>
            <w:lang w:val="en-CA"/>
          </w:rPr>
          <w:t xml:space="preserve"> </w:t>
        </w:r>
      </w:ins>
      <w:del w:id="169" w:author="Ruth" w:date="2013-04-19T12:10:00Z">
        <w:r w:rsidDel="00C6169F">
          <w:rPr>
            <w:lang w:val="en-CA"/>
          </w:rPr>
          <w:delText xml:space="preserve"> </w:delText>
        </w:r>
      </w:del>
      <w:r>
        <w:rPr>
          <w:lang w:val="en-CA"/>
        </w:rPr>
        <w:t xml:space="preserve">and </w:t>
      </w:r>
      <w:r w:rsidR="00327924">
        <w:rPr>
          <w:lang w:val="en-CA"/>
        </w:rPr>
        <w:t>allow</w:t>
      </w:r>
      <w:r>
        <w:rPr>
          <w:lang w:val="en-CA"/>
        </w:rPr>
        <w:t xml:space="preserve"> instead </w:t>
      </w:r>
      <w:r w:rsidR="002F0E80">
        <w:rPr>
          <w:lang w:val="en-CA"/>
        </w:rPr>
        <w:t xml:space="preserve">the evolution of </w:t>
      </w:r>
      <w:r w:rsidR="00327924">
        <w:rPr>
          <w:lang w:val="en-CA"/>
        </w:rPr>
        <w:t>the degree to which individuals discriminate against kin when becoming associated in social groups</w:t>
      </w:r>
      <w:r>
        <w:rPr>
          <w:lang w:val="en-CA"/>
        </w:rPr>
        <w:t xml:space="preserve">.  </w:t>
      </w:r>
      <w:ins w:id="170" w:author="Ruth" w:date="2013-03-12T17:58:00Z">
        <w:r w:rsidR="00B94404">
          <w:rPr>
            <w:lang w:val="en-CA"/>
          </w:rPr>
          <w:t xml:space="preserve"> </w:t>
        </w:r>
      </w:ins>
      <w:ins w:id="171" w:author="Ruth" w:date="2013-04-19T12:10:00Z">
        <w:r w:rsidR="00C6169F">
          <w:rPr>
            <w:lang w:val="en-CA"/>
          </w:rPr>
          <w:t xml:space="preserve">. </w:t>
        </w:r>
      </w:ins>
    </w:p>
    <w:p w14:paraId="41F07C06" w14:textId="781F6DDC" w:rsidR="006F2AD2" w:rsidRDefault="006F2AD2" w:rsidP="00B56912">
      <w:pPr>
        <w:spacing w:line="480" w:lineRule="auto"/>
        <w:ind w:firstLine="720"/>
        <w:rPr>
          <w:b/>
          <w:lang w:val="en-CA"/>
        </w:rPr>
      </w:pPr>
      <w:r>
        <w:rPr>
          <w:lang w:val="en-CA"/>
        </w:rPr>
        <w:t xml:space="preserve">We find that the factor that has by far the largest effect on the kin composition of social groups is the intrinsic fecundity of a species, </w:t>
      </w:r>
      <w:r w:rsidR="002D247B">
        <w:rPr>
          <w:lang w:val="en-CA"/>
        </w:rPr>
        <w:t>which explains close to 90% of the variance</w:t>
      </w:r>
      <w:r w:rsidR="00846F8C">
        <w:rPr>
          <w:lang w:val="en-CA"/>
        </w:rPr>
        <w:t xml:space="preserve">.  Interestingly, the group carrying capacity </w:t>
      </w:r>
      <w:r w:rsidR="00D21BA0">
        <w:rPr>
          <w:lang w:val="en-CA"/>
        </w:rPr>
        <w:t>was</w:t>
      </w:r>
      <w:r w:rsidR="00846F8C">
        <w:rPr>
          <w:lang w:val="en-CA"/>
        </w:rPr>
        <w:t xml:space="preserve"> only a minor influence, except for a combination of very high </w:t>
      </w:r>
      <w:r w:rsidR="007779D7">
        <w:rPr>
          <w:lang w:val="en-CA"/>
        </w:rPr>
        <w:t xml:space="preserve">group carrying capacity </w:t>
      </w:r>
      <w:r w:rsidR="00846F8C">
        <w:rPr>
          <w:lang w:val="en-CA"/>
        </w:rPr>
        <w:t xml:space="preserve">and very low fecundity, in which case </w:t>
      </w:r>
      <w:r w:rsidR="00A53BAC">
        <w:rPr>
          <w:lang w:val="en-CA"/>
        </w:rPr>
        <w:t xml:space="preserve">groups of low relatedness formed </w:t>
      </w:r>
      <w:r w:rsidR="00E33FE3">
        <w:rPr>
          <w:lang w:val="en-CA"/>
        </w:rPr>
        <w:t>when</w:t>
      </w:r>
      <w:r w:rsidR="00A53BAC">
        <w:rPr>
          <w:lang w:val="en-CA"/>
        </w:rPr>
        <w:t xml:space="preserve"> the relative fitness costs of cooperation were high.  </w:t>
      </w:r>
      <w:ins w:id="172" w:author="Ruth" w:date="2013-03-27T15:20:00Z">
        <w:r w:rsidR="00BB196B">
          <w:rPr>
            <w:lang w:val="en-CA"/>
          </w:rPr>
          <w:t xml:space="preserve">Additionally we find that cooperation </w:t>
        </w:r>
      </w:ins>
      <w:ins w:id="173" w:author="Ruth" w:date="2013-03-27T15:25:00Z">
        <w:r w:rsidR="00BB196B">
          <w:rPr>
            <w:lang w:val="en-CA"/>
          </w:rPr>
          <w:t xml:space="preserve">evolves to high levels in the majority of </w:t>
        </w:r>
        <w:r w:rsidR="00BB196B">
          <w:rPr>
            <w:lang w:val="en-CA"/>
          </w:rPr>
          <w:lastRenderedPageBreak/>
          <w:t xml:space="preserve">parameter combinations. </w:t>
        </w:r>
      </w:ins>
      <w:r w:rsidR="0038406C">
        <w:rPr>
          <w:lang w:val="en-CA"/>
        </w:rPr>
        <w:t xml:space="preserve">We also find that levels of cooperation, group size, and the kin composition of social groups oscillate through time, with cooperation and group size oscillating in parallel and </w:t>
      </w:r>
      <w:r w:rsidR="00B56912">
        <w:rPr>
          <w:lang w:val="en-CA"/>
        </w:rPr>
        <w:t xml:space="preserve">being </w:t>
      </w:r>
      <w:r w:rsidR="0038406C">
        <w:rPr>
          <w:lang w:val="en-CA"/>
        </w:rPr>
        <w:t xml:space="preserve">counter correlated with the degree of relatedness </w:t>
      </w:r>
      <w:r w:rsidR="002A0D2E">
        <w:rPr>
          <w:lang w:val="en-CA"/>
        </w:rPr>
        <w:t xml:space="preserve">among members of </w:t>
      </w:r>
      <w:r w:rsidR="0038406C">
        <w:rPr>
          <w:lang w:val="en-CA"/>
        </w:rPr>
        <w:t xml:space="preserve">the groups formed.  </w:t>
      </w:r>
    </w:p>
    <w:p w14:paraId="41D2C187" w14:textId="77777777" w:rsidR="006D4DAE" w:rsidRDefault="006D4DAE" w:rsidP="000315B5">
      <w:pPr>
        <w:spacing w:line="480" w:lineRule="auto"/>
        <w:rPr>
          <w:b/>
          <w:lang w:val="en-CA"/>
        </w:rPr>
      </w:pPr>
    </w:p>
    <w:p w14:paraId="4D573F98" w14:textId="77777777" w:rsidR="00BC7068" w:rsidRDefault="00E351A6" w:rsidP="000315B5">
      <w:pPr>
        <w:spacing w:line="480" w:lineRule="auto"/>
        <w:rPr>
          <w:b/>
          <w:lang w:val="en-CA"/>
        </w:rPr>
      </w:pPr>
      <w:r>
        <w:rPr>
          <w:b/>
          <w:lang w:val="en-CA"/>
        </w:rPr>
        <w:t xml:space="preserve">Methods </w:t>
      </w:r>
    </w:p>
    <w:p w14:paraId="272F851C" w14:textId="77777777" w:rsidR="002A3A3E" w:rsidRDefault="002A3A3E" w:rsidP="002A3A3E">
      <w:pPr>
        <w:spacing w:line="480" w:lineRule="auto"/>
        <w:rPr>
          <w:i/>
          <w:lang w:val="en-CA"/>
        </w:rPr>
      </w:pPr>
      <w:r w:rsidRPr="00C23D81">
        <w:rPr>
          <w:i/>
          <w:lang w:val="en-CA"/>
        </w:rPr>
        <w:t xml:space="preserve">The model </w:t>
      </w:r>
      <w:r w:rsidRPr="002D7A9A">
        <w:rPr>
          <w:i/>
          <w:sz w:val="18"/>
          <w:szCs w:val="18"/>
          <w:lang w:val="en-CA"/>
        </w:rPr>
        <w:t xml:space="preserve">(methods copied from Julian’s documents and adapted from </w:t>
      </w:r>
      <w:proofErr w:type="spellStart"/>
      <w:r w:rsidRPr="002D7A9A">
        <w:rPr>
          <w:i/>
          <w:sz w:val="18"/>
          <w:szCs w:val="18"/>
          <w:lang w:val="en-CA"/>
        </w:rPr>
        <w:t>Veelen</w:t>
      </w:r>
      <w:proofErr w:type="spellEnd"/>
      <w:r w:rsidRPr="002D7A9A">
        <w:rPr>
          <w:i/>
          <w:sz w:val="18"/>
          <w:szCs w:val="18"/>
          <w:lang w:val="en-CA"/>
        </w:rPr>
        <w:t xml:space="preserve"> et al. 2010 etc.)</w:t>
      </w:r>
    </w:p>
    <w:p w14:paraId="6512434F" w14:textId="0C00A58C" w:rsidR="007E0C8B" w:rsidRDefault="001359D8" w:rsidP="002A3A3E">
      <w:pPr>
        <w:spacing w:line="480" w:lineRule="auto"/>
        <w:rPr>
          <w:lang w:val="en-CA"/>
        </w:rPr>
      </w:pPr>
      <w:r>
        <w:rPr>
          <w:lang w:val="en-CA"/>
        </w:rPr>
        <w:t>In this model we a</w:t>
      </w:r>
      <w:r w:rsidRPr="00013207">
        <w:rPr>
          <w:lang w:val="en-CA"/>
        </w:rPr>
        <w:t xml:space="preserve">ssume that individuals come together in </w:t>
      </w:r>
      <w:r w:rsidR="00820117">
        <w:rPr>
          <w:lang w:val="en-CA"/>
        </w:rPr>
        <w:t xml:space="preserve">one-generation breeding </w:t>
      </w:r>
      <w:r w:rsidR="00C711C7">
        <w:rPr>
          <w:lang w:val="en-CA"/>
        </w:rPr>
        <w:t>associations</w:t>
      </w:r>
      <w:r w:rsidR="00C711C7" w:rsidRPr="00013207">
        <w:rPr>
          <w:lang w:val="en-CA"/>
        </w:rPr>
        <w:t xml:space="preserve"> </w:t>
      </w:r>
      <w:r w:rsidR="00820117">
        <w:rPr>
          <w:lang w:val="en-CA"/>
        </w:rPr>
        <w:t>where they</w:t>
      </w:r>
      <w:r w:rsidRPr="00013207">
        <w:rPr>
          <w:lang w:val="en-CA"/>
        </w:rPr>
        <w:t xml:space="preserve"> perform task</w:t>
      </w:r>
      <w:r w:rsidR="00820117">
        <w:rPr>
          <w:lang w:val="en-CA"/>
        </w:rPr>
        <w:t>s</w:t>
      </w:r>
      <w:r w:rsidRPr="00013207">
        <w:rPr>
          <w:lang w:val="en-CA"/>
        </w:rPr>
        <w:t xml:space="preserve"> more efficiently together</w:t>
      </w:r>
      <w:r w:rsidR="001F1E45">
        <w:rPr>
          <w:lang w:val="en-CA"/>
        </w:rPr>
        <w:t xml:space="preserve"> </w:t>
      </w:r>
      <w:r w:rsidRPr="00013207">
        <w:rPr>
          <w:lang w:val="en-CA"/>
        </w:rPr>
        <w:t>than alone</w:t>
      </w:r>
      <w:r>
        <w:rPr>
          <w:lang w:val="en-CA"/>
        </w:rPr>
        <w:t>, as in Aviles et al (2002</w:t>
      </w:r>
      <w:r w:rsidR="005A2D58">
        <w:rPr>
          <w:lang w:val="en-CA"/>
        </w:rPr>
        <w:t>,</w:t>
      </w:r>
      <w:r>
        <w:rPr>
          <w:lang w:val="en-CA"/>
        </w:rPr>
        <w:t xml:space="preserve"> 2004)</w:t>
      </w:r>
      <w:r w:rsidR="001F1E45">
        <w:rPr>
          <w:lang w:val="en-CA"/>
        </w:rPr>
        <w:t xml:space="preserve"> and van </w:t>
      </w:r>
      <w:proofErr w:type="spellStart"/>
      <w:r w:rsidR="001F1E45">
        <w:rPr>
          <w:lang w:val="en-CA"/>
        </w:rPr>
        <w:t>Veelen</w:t>
      </w:r>
      <w:proofErr w:type="spellEnd"/>
      <w:r w:rsidR="001F1E45">
        <w:rPr>
          <w:lang w:val="en-CA"/>
        </w:rPr>
        <w:t xml:space="preserve"> </w:t>
      </w:r>
      <w:r w:rsidR="004D1FD4">
        <w:rPr>
          <w:lang w:val="en-CA"/>
        </w:rPr>
        <w:t>et al (</w:t>
      </w:r>
      <w:r w:rsidR="001F1E45">
        <w:rPr>
          <w:lang w:val="en-CA"/>
        </w:rPr>
        <w:t>2010)</w:t>
      </w:r>
      <w:r>
        <w:rPr>
          <w:lang w:val="en-CA"/>
        </w:rPr>
        <w:t xml:space="preserve">.  </w:t>
      </w:r>
      <w:ins w:id="174" w:author="Ruth" w:date="2013-03-26T13:45:00Z">
        <w:r w:rsidR="00A41D40">
          <w:rPr>
            <w:lang w:val="en-CA"/>
          </w:rPr>
          <w:t xml:space="preserve">This is </w:t>
        </w:r>
      </w:ins>
      <w:ins w:id="175" w:author="Ruth" w:date="2013-03-26T13:46:00Z">
        <w:r w:rsidR="00A41D40">
          <w:rPr>
            <w:lang w:val="en-CA"/>
          </w:rPr>
          <w:t>appropriate</w:t>
        </w:r>
      </w:ins>
      <w:ins w:id="176" w:author="Ruth" w:date="2013-03-26T13:45:00Z">
        <w:r w:rsidR="00A41D40">
          <w:rPr>
            <w:lang w:val="en-CA"/>
          </w:rPr>
          <w:t xml:space="preserve"> for species</w:t>
        </w:r>
      </w:ins>
      <w:ins w:id="177" w:author="Ruth" w:date="2013-03-26T14:24:00Z">
        <w:r w:rsidR="0093454B">
          <w:rPr>
            <w:lang w:val="en-CA"/>
          </w:rPr>
          <w:t xml:space="preserve"> that form breeding colonies</w:t>
        </w:r>
      </w:ins>
      <w:ins w:id="178" w:author="Ruth" w:date="2013-04-19T12:41:00Z">
        <w:r w:rsidR="00575B5A">
          <w:rPr>
            <w:lang w:val="en-CA"/>
          </w:rPr>
          <w:t xml:space="preserve"> such as the </w:t>
        </w:r>
      </w:ins>
      <w:ins w:id="179" w:author="Ruth" w:date="2013-04-19T12:42:00Z">
        <w:r w:rsidR="00A748E3">
          <w:rPr>
            <w:lang w:val="en-CA"/>
          </w:rPr>
          <w:t xml:space="preserve">fieldfare </w:t>
        </w:r>
        <w:r w:rsidR="00A748E3">
          <w:rPr>
            <w:lang w:val="en-CA"/>
          </w:rPr>
          <w:fldChar w:fldCharType="begin"/>
        </w:r>
      </w:ins>
      <w:ins w:id="180" w:author="Ruth" w:date="2013-04-19T12:45:00Z">
        <w:r w:rsidR="00A748E3">
          <w:rPr>
            <w:lang w:val="en-CA"/>
          </w:rPr>
          <w:instrText xml:space="preserve"> ADDIN ZOTERO_ITEM CSL_CITATION {"citationID":"RJ7IsONj","properties":{"formattedCitation":"(Wiklund, 1982)","plainCitation":"(Wiklund, 1982)"},"citationItems":[{"id":644,"uris":["http://zotero.org/users/701671/items/7M79EZ5G"],"uri":["http://zotero.org/users/701671/items/7M79EZ5G"],"itemData":{"id":644,"type":"article-journal","title":"Fieldfare (Turdus pilaris) Breeding Success in Relation to Colony Size, Nest Position and Association with Merlins (Falco columbarius)","container-title":"Behavioral Ecology and Sociobiology","page":"165-172","volume":"11","issue":"3","source":"JSTOR","abstract":"Clutch size, nestling production and breeding success were studied in colonial Fieldfares (Turdus pilaris) in a subalpine birch forest during ten breeding seasons. Reproductive success was highest for central pairs in large colonies; such pairs benefited most from communal defence against nest predators. Fieldfares and Merlins (Falco columbarius) usually bred in association. Fieldfares breeding away from Merlins had lower breeding success than pairs associated with Merlins, which also benefited by reduced nest predation. Fieldfares apparently chose to nest near Merlins, which had already laid eggs when the thrushes started nest-building.","DOI":"10.2307/4599531","ISSN":"0340-5443","note":"ArticleType: research-article / Full publication date: 1982 / Copyright © 1982 Springer","journalAbbreviation":"Behavioral Ecology and Sociobiology","author":[{"family":"Wiklund","given":"Christer G."}],"issued":{"date-parts":[["1982",1,1]]},"accessed":{"date-parts":[["2013",4,19]]}}}],"schema":"https://github.com/citation-style-language/schema/raw/master/csl-citation.json"} </w:instrText>
        </w:r>
      </w:ins>
      <w:r w:rsidR="00A748E3">
        <w:rPr>
          <w:lang w:val="en-CA"/>
        </w:rPr>
        <w:fldChar w:fldCharType="separate"/>
      </w:r>
      <w:ins w:id="181" w:author="Ruth" w:date="2013-04-19T12:45:00Z">
        <w:r w:rsidR="00A748E3" w:rsidRPr="00A748E3">
          <w:rPr>
            <w:rFonts w:ascii="Calibri" w:hAnsi="Calibri"/>
            <w:rPrChange w:id="182" w:author="Ruth" w:date="2013-04-19T12:45:00Z">
              <w:rPr/>
            </w:rPrChange>
          </w:rPr>
          <w:t>(Wiklund, 1982)</w:t>
        </w:r>
      </w:ins>
      <w:ins w:id="183" w:author="Ruth" w:date="2013-04-19T12:42:00Z">
        <w:r w:rsidR="00A748E3">
          <w:rPr>
            <w:lang w:val="en-CA"/>
          </w:rPr>
          <w:fldChar w:fldCharType="end"/>
        </w:r>
      </w:ins>
      <w:ins w:id="184" w:author="Ruth" w:date="2013-04-19T12:45:00Z">
        <w:r w:rsidR="00A748E3">
          <w:rPr>
            <w:lang w:val="en-CA"/>
          </w:rPr>
          <w:t>, redwing</w:t>
        </w:r>
      </w:ins>
      <w:ins w:id="185" w:author="Ruth" w:date="2013-04-19T12:46:00Z">
        <w:r w:rsidR="00A748E3">
          <w:rPr>
            <w:lang w:val="en-CA"/>
          </w:rPr>
          <w:t xml:space="preserve"> blackbirds</w:t>
        </w:r>
      </w:ins>
      <w:ins w:id="186" w:author="Ruth" w:date="2013-04-19T12:48:00Z">
        <w:r w:rsidR="00A748E3">
          <w:rPr>
            <w:lang w:val="en-CA"/>
          </w:rPr>
          <w:t xml:space="preserve"> </w:t>
        </w:r>
        <w:r w:rsidR="00A748E3">
          <w:rPr>
            <w:lang w:val="en-CA"/>
          </w:rPr>
          <w:fldChar w:fldCharType="begin"/>
        </w:r>
        <w:r w:rsidR="00A748E3">
          <w:rPr>
            <w:lang w:val="en-CA"/>
          </w:rPr>
          <w:instrText xml:space="preserve"> ADDIN ZOTERO_ITEM CSL_CITATION {"citationID":"BzbCiM0G","properties":{"formattedCitation":"(Picman, Leonard &amp; Horn, 1988)","plainCitation":"(Picman, Leonard &amp; Horn, 1988)"},"citationItems":[{"id":669,"uris":["http://zotero.org/users/701671/items/5W5DISW3"],"uri":["http://zotero.org/users/701671/items/5W5DISW3"],"itemData":{"id":669,"type":"article-journal","title":"Antipredation role of clumped nesting by marsh-nesting red-winged blackbirds","container-title":"Behavioral Ecology and Sociobiology","page":"9-15","volume":"22","issue":"1","source":"link.springer.com","abstract":"Red-winged blackbirds, Agelaius phoeniceus, breed in marshes in high densities and their nests are frequently clumped. Because predation is consistently the most important cause of redwing nesting mortality, high densities of breeding individuals could be an anti-predation adaptation. In our study site predation by marsh wrens, Cistothorus palustris, was the main cause of redwing nesting losses. In situations when marsh wrens were near, predation rates on redwing nests decreased with increasing female density. Group life could reduce predation because of improved nest defense, selfish herd effects, or predator dilution effects. We differentiated between these possibilities by introducing experimental colonies consisting of 3, 6, and 9 artificial nests near and away from active redwing nests. The experimental colonies near active nests suffered less predation, but predation rates were not correlated with colony size or a nest's location within the colony. Therefore, the advantage of group life in this population is probably mutual nest protection.","DOI":"10.1007/BF00395693","ISSN":"0340-5443, 1432-0762","journalAbbreviation":"Behav Ecol Sociobiol","language":"en","author":[{"family":"Picman","given":"J."},{"family":"Leonard","given":"M."},{"family":"Horn","given":"A."}],"issued":{"date-parts":[["1988",1,1]]},"accessed":{"date-parts":[["2013",4,19]]}}}],"schema":"https://github.com/citation-style-language/schema/raw/master/csl-citation.json"} </w:instrText>
        </w:r>
      </w:ins>
      <w:r w:rsidR="00A748E3">
        <w:rPr>
          <w:lang w:val="en-CA"/>
        </w:rPr>
        <w:fldChar w:fldCharType="separate"/>
      </w:r>
      <w:ins w:id="187" w:author="Ruth" w:date="2013-04-19T12:48:00Z">
        <w:r w:rsidR="00A748E3" w:rsidRPr="00A748E3">
          <w:rPr>
            <w:rFonts w:ascii="Calibri" w:hAnsi="Calibri"/>
            <w:rPrChange w:id="188" w:author="Ruth" w:date="2013-04-19T12:48:00Z">
              <w:rPr/>
            </w:rPrChange>
          </w:rPr>
          <w:t>(Picman, Leonard &amp; Horn, 1988)</w:t>
        </w:r>
        <w:r w:rsidR="00A748E3">
          <w:rPr>
            <w:lang w:val="en-CA"/>
          </w:rPr>
          <w:fldChar w:fldCharType="end"/>
        </w:r>
      </w:ins>
      <w:ins w:id="189" w:author="Ruth" w:date="2013-04-19T12:42:00Z">
        <w:r w:rsidR="00A748E3">
          <w:rPr>
            <w:lang w:val="en-CA"/>
          </w:rPr>
          <w:t xml:space="preserve"> </w:t>
        </w:r>
      </w:ins>
      <w:ins w:id="190" w:author="Ruth" w:date="2013-03-26T14:28:00Z">
        <w:r w:rsidR="0093454B">
          <w:rPr>
            <w:lang w:val="en-CA"/>
          </w:rPr>
          <w:t xml:space="preserve">. </w:t>
        </w:r>
      </w:ins>
      <w:r w:rsidR="009B29DD">
        <w:rPr>
          <w:lang w:val="en-CA"/>
        </w:rPr>
        <w:t xml:space="preserve">The size of the groups formed </w:t>
      </w:r>
      <w:r w:rsidR="0030219D">
        <w:rPr>
          <w:lang w:val="en-CA"/>
        </w:rPr>
        <w:t>reflects the expected balance between costs and benefits of group living</w:t>
      </w:r>
      <w:r w:rsidR="00CE50C7">
        <w:rPr>
          <w:lang w:val="en-CA"/>
        </w:rPr>
        <w:t>,</w:t>
      </w:r>
      <w:r w:rsidR="0030219D">
        <w:rPr>
          <w:lang w:val="en-CA"/>
        </w:rPr>
        <w:t xml:space="preserve"> </w:t>
      </w:r>
      <w:r w:rsidR="00CE50C7">
        <w:rPr>
          <w:lang w:val="en-CA"/>
        </w:rPr>
        <w:t>given</w:t>
      </w:r>
      <w:r w:rsidR="0030219D">
        <w:rPr>
          <w:lang w:val="en-CA"/>
        </w:rPr>
        <w:t xml:space="preserve"> an externally-imposed group carrying capacity and the average cooperative tendencies of existing group members. </w:t>
      </w:r>
      <w:r w:rsidR="009B29DD">
        <w:rPr>
          <w:lang w:val="en-CA"/>
        </w:rPr>
        <w:t xml:space="preserve"> </w:t>
      </w:r>
      <w:r w:rsidR="007E0C8B">
        <w:rPr>
          <w:lang w:val="en-CA"/>
        </w:rPr>
        <w:t xml:space="preserve">Within groups, the extent to which individuals help one another is determined by individually coded “cooperative” tendencies. </w:t>
      </w:r>
      <w:r w:rsidR="007E0C8B" w:rsidRPr="00445A96">
        <w:rPr>
          <w:lang w:val="en-CA"/>
        </w:rPr>
        <w:t>Cooperation increases group productivity, but lowers the relative fitness of</w:t>
      </w:r>
      <w:r w:rsidR="007E0C8B">
        <w:rPr>
          <w:lang w:val="en-CA"/>
        </w:rPr>
        <w:t xml:space="preserve"> cooperators within their group depending on the cost of cooperation. </w:t>
      </w:r>
      <w:r w:rsidR="009B29DD">
        <w:rPr>
          <w:lang w:val="en-CA"/>
        </w:rPr>
        <w:t>In addition to being dependent on a group’s current size,</w:t>
      </w:r>
      <w:r w:rsidR="005C62EC">
        <w:rPr>
          <w:lang w:val="en-CA"/>
        </w:rPr>
        <w:t xml:space="preserve"> the</w:t>
      </w:r>
      <w:r w:rsidR="009B29DD">
        <w:rPr>
          <w:lang w:val="en-CA"/>
        </w:rPr>
        <w:t xml:space="preserve"> a</w:t>
      </w:r>
      <w:r w:rsidR="007E0C8B">
        <w:rPr>
          <w:lang w:val="en-CA"/>
        </w:rPr>
        <w:t>dmission</w:t>
      </w:r>
      <w:r w:rsidR="005C62EC">
        <w:rPr>
          <w:lang w:val="en-CA"/>
        </w:rPr>
        <w:t xml:space="preserve"> of</w:t>
      </w:r>
      <w:r w:rsidR="00CE50C7">
        <w:rPr>
          <w:lang w:val="en-CA"/>
        </w:rPr>
        <w:t xml:space="preserve"> particular individuals </w:t>
      </w:r>
      <w:r w:rsidR="007E0C8B">
        <w:rPr>
          <w:lang w:val="en-CA"/>
        </w:rPr>
        <w:t xml:space="preserve">to </w:t>
      </w:r>
      <w:r w:rsidR="00CE50C7">
        <w:rPr>
          <w:lang w:val="en-CA"/>
        </w:rPr>
        <w:t xml:space="preserve">a given </w:t>
      </w:r>
      <w:r w:rsidR="007E0C8B">
        <w:rPr>
          <w:lang w:val="en-CA"/>
        </w:rPr>
        <w:t xml:space="preserve">group </w:t>
      </w:r>
      <w:r w:rsidR="009C4B6C">
        <w:rPr>
          <w:lang w:val="en-CA"/>
        </w:rPr>
        <w:t>depends on its degree of relatedness to existing group members, as a function of</w:t>
      </w:r>
      <w:r w:rsidR="007E0C8B">
        <w:rPr>
          <w:lang w:val="en-CA"/>
        </w:rPr>
        <w:t xml:space="preserve"> </w:t>
      </w:r>
      <w:r w:rsidR="00CE50C7">
        <w:rPr>
          <w:lang w:val="en-CA"/>
        </w:rPr>
        <w:t>the</w:t>
      </w:r>
      <w:r>
        <w:rPr>
          <w:lang w:val="en-CA"/>
        </w:rPr>
        <w:t xml:space="preserve"> individual</w:t>
      </w:r>
      <w:r w:rsidR="007E0C8B">
        <w:rPr>
          <w:lang w:val="en-CA"/>
        </w:rPr>
        <w:t xml:space="preserve">’s genetically coded kin preference </w:t>
      </w:r>
      <w:r w:rsidR="009C4B6C">
        <w:rPr>
          <w:lang w:val="en-CA"/>
        </w:rPr>
        <w:t>and</w:t>
      </w:r>
      <w:r w:rsidR="007E0C8B">
        <w:rPr>
          <w:lang w:val="en-CA"/>
        </w:rPr>
        <w:t xml:space="preserve"> the average kin preference of </w:t>
      </w:r>
      <w:r w:rsidR="008376F2">
        <w:rPr>
          <w:lang w:val="en-CA"/>
        </w:rPr>
        <w:t xml:space="preserve">existing </w:t>
      </w:r>
      <w:r w:rsidR="007E0C8B">
        <w:rPr>
          <w:lang w:val="en-CA"/>
        </w:rPr>
        <w:t>group members.</w:t>
      </w:r>
      <w:r>
        <w:rPr>
          <w:lang w:val="en-CA"/>
        </w:rPr>
        <w:t xml:space="preserve"> </w:t>
      </w:r>
      <w:r w:rsidR="00836E33">
        <w:rPr>
          <w:lang w:val="en-CA"/>
        </w:rPr>
        <w:t xml:space="preserve"> Both ind</w:t>
      </w:r>
      <w:r w:rsidR="00607A53">
        <w:rPr>
          <w:lang w:val="en-CA"/>
        </w:rPr>
        <w:t>ividual cooperative tendenc</w:t>
      </w:r>
      <w:r w:rsidR="008376F2">
        <w:rPr>
          <w:lang w:val="en-CA"/>
        </w:rPr>
        <w:t>ies</w:t>
      </w:r>
      <w:r w:rsidR="00836E33">
        <w:rPr>
          <w:lang w:val="en-CA"/>
        </w:rPr>
        <w:t xml:space="preserve"> and </w:t>
      </w:r>
      <w:r w:rsidR="008376F2">
        <w:rPr>
          <w:lang w:val="en-CA"/>
        </w:rPr>
        <w:t xml:space="preserve">the </w:t>
      </w:r>
      <w:r w:rsidR="00836E33">
        <w:rPr>
          <w:lang w:val="en-CA"/>
        </w:rPr>
        <w:t>strength of kin preference evolve</w:t>
      </w:r>
      <w:r w:rsidR="00DF0190">
        <w:rPr>
          <w:lang w:val="en-CA"/>
        </w:rPr>
        <w:t xml:space="preserve"> in the simulations</w:t>
      </w:r>
      <w:r w:rsidR="00836E33">
        <w:rPr>
          <w:lang w:val="en-CA"/>
        </w:rPr>
        <w:t>.</w:t>
      </w:r>
    </w:p>
    <w:p w14:paraId="08AD1A20" w14:textId="77777777" w:rsidR="00C7230A" w:rsidRDefault="00C7230A" w:rsidP="002A3A3E">
      <w:pPr>
        <w:spacing w:line="480" w:lineRule="auto"/>
        <w:rPr>
          <w:b/>
          <w:lang w:val="en-CA"/>
        </w:rPr>
      </w:pPr>
    </w:p>
    <w:p w14:paraId="73CFEABB" w14:textId="77777777" w:rsidR="001F1E45" w:rsidRPr="00607A53" w:rsidRDefault="0028234D" w:rsidP="002A3A3E">
      <w:pPr>
        <w:spacing w:line="480" w:lineRule="auto"/>
        <w:rPr>
          <w:i/>
          <w:lang w:val="en-CA"/>
        </w:rPr>
      </w:pPr>
      <w:r w:rsidRPr="00607A53">
        <w:rPr>
          <w:i/>
          <w:lang w:val="en-CA"/>
        </w:rPr>
        <w:t>Per Capita Group Productivity and Relative Fitness within Groups</w:t>
      </w:r>
    </w:p>
    <w:p w14:paraId="0A6CEF1D" w14:textId="02682C42" w:rsidR="001F1E45" w:rsidRPr="007E0C8B" w:rsidRDefault="001F1E45" w:rsidP="002A3A3E">
      <w:pPr>
        <w:spacing w:line="480" w:lineRule="auto"/>
        <w:rPr>
          <w:lang w:val="en-CA"/>
        </w:rPr>
      </w:pPr>
      <w:r w:rsidRPr="007E0C8B">
        <w:rPr>
          <w:lang w:val="en-CA"/>
        </w:rPr>
        <w:t>We assume that the number of offspring produce</w:t>
      </w:r>
      <w:r w:rsidR="005C62EC">
        <w:rPr>
          <w:lang w:val="en-CA"/>
        </w:rPr>
        <w:t>d</w:t>
      </w:r>
      <w:r w:rsidRPr="007E0C8B">
        <w:rPr>
          <w:lang w:val="en-CA"/>
        </w:rPr>
        <w:t xml:space="preserve"> per capita is maximized in groups of intermediate size</w:t>
      </w:r>
      <w:r w:rsidR="00820A61">
        <w:rPr>
          <w:lang w:val="en-CA"/>
        </w:rPr>
        <w:t xml:space="preserve">, </w:t>
      </w:r>
      <w:r w:rsidRPr="007E0C8B">
        <w:rPr>
          <w:lang w:val="en-CA"/>
        </w:rPr>
        <w:t>reflect</w:t>
      </w:r>
      <w:r w:rsidR="00820A61">
        <w:rPr>
          <w:lang w:val="en-CA"/>
        </w:rPr>
        <w:t>ing</w:t>
      </w:r>
      <w:r w:rsidRPr="007E0C8B">
        <w:rPr>
          <w:lang w:val="en-CA"/>
        </w:rPr>
        <w:t xml:space="preserve"> </w:t>
      </w:r>
      <w:r w:rsidR="00820A61">
        <w:rPr>
          <w:lang w:val="en-CA"/>
        </w:rPr>
        <w:t>a balance between</w:t>
      </w:r>
      <w:r w:rsidR="00820A61" w:rsidRPr="007E0C8B">
        <w:rPr>
          <w:lang w:val="en-CA"/>
        </w:rPr>
        <w:t xml:space="preserve"> </w:t>
      </w:r>
      <w:r w:rsidRPr="007E0C8B">
        <w:rPr>
          <w:lang w:val="en-CA"/>
        </w:rPr>
        <w:t>benefits (e</w:t>
      </w:r>
      <w:r w:rsidR="00EA58B9">
        <w:rPr>
          <w:lang w:val="en-CA"/>
        </w:rPr>
        <w:t>.g. protection from predators, greater foraging success</w:t>
      </w:r>
      <w:r w:rsidRPr="007E0C8B">
        <w:rPr>
          <w:lang w:val="en-CA"/>
        </w:rPr>
        <w:t xml:space="preserve">) </w:t>
      </w:r>
      <w:r w:rsidR="00820A61">
        <w:rPr>
          <w:lang w:val="en-CA"/>
        </w:rPr>
        <w:t xml:space="preserve">and </w:t>
      </w:r>
      <w:r w:rsidRPr="007E0C8B">
        <w:rPr>
          <w:lang w:val="en-CA"/>
        </w:rPr>
        <w:t>costs (e.g. crowding, resource competition)</w:t>
      </w:r>
      <w:r w:rsidR="00820A61">
        <w:rPr>
          <w:lang w:val="en-CA"/>
        </w:rPr>
        <w:t xml:space="preserve"> of group living.</w:t>
      </w:r>
    </w:p>
    <w:p w14:paraId="101DE3A9" w14:textId="2A72AE64" w:rsidR="00836E33" w:rsidRPr="00836E33" w:rsidRDefault="00820A61" w:rsidP="001359D8">
      <w:pPr>
        <w:autoSpaceDE w:val="0"/>
        <w:autoSpaceDN w:val="0"/>
        <w:adjustRightInd w:val="0"/>
        <w:spacing w:after="0" w:line="480" w:lineRule="auto"/>
        <w:rPr>
          <w:lang w:val="en-CA"/>
        </w:rPr>
      </w:pPr>
      <w:r>
        <w:rPr>
          <w:lang w:val="en-CA"/>
        </w:rPr>
        <w:lastRenderedPageBreak/>
        <w:t>As in earlier models</w:t>
      </w:r>
      <w:r w:rsidRPr="008B1AE2">
        <w:rPr>
          <w:lang w:val="en-CA"/>
        </w:rPr>
        <w:t xml:space="preserve"> </w:t>
      </w:r>
      <w:r w:rsidR="001359D8">
        <w:rPr>
          <w:lang w:val="en-CA"/>
        </w:rPr>
        <w:t>(</w:t>
      </w:r>
      <w:proofErr w:type="spellStart"/>
      <w:r w:rsidR="001359D8" w:rsidRPr="008B1AE2">
        <w:rPr>
          <w:lang w:val="en-CA"/>
        </w:rPr>
        <w:t>Avilés</w:t>
      </w:r>
      <w:proofErr w:type="spellEnd"/>
      <w:r w:rsidR="001359D8" w:rsidRPr="008B1AE2">
        <w:rPr>
          <w:lang w:val="en-CA"/>
        </w:rPr>
        <w:t>, 1999, 2002</w:t>
      </w:r>
      <w:r w:rsidR="001359D8">
        <w:rPr>
          <w:lang w:val="en-CA"/>
        </w:rPr>
        <w:t xml:space="preserve">, </w:t>
      </w:r>
      <w:proofErr w:type="spellStart"/>
      <w:r w:rsidR="001359D8" w:rsidRPr="008B1AE2">
        <w:rPr>
          <w:lang w:val="en-CA"/>
        </w:rPr>
        <w:t>Avilés</w:t>
      </w:r>
      <w:proofErr w:type="spellEnd"/>
      <w:r w:rsidR="001359D8" w:rsidRPr="008B1AE2">
        <w:rPr>
          <w:lang w:val="en-CA"/>
        </w:rPr>
        <w:t xml:space="preserve"> et al., 2002</w:t>
      </w:r>
      <w:r w:rsidR="001359D8">
        <w:rPr>
          <w:lang w:val="en-CA"/>
        </w:rPr>
        <w:t>,</w:t>
      </w:r>
      <w:r>
        <w:rPr>
          <w:lang w:val="en-CA"/>
        </w:rPr>
        <w:t xml:space="preserve"> </w:t>
      </w:r>
      <w:r w:rsidR="001359D8" w:rsidRPr="008B1AE2">
        <w:rPr>
          <w:lang w:val="en-CA"/>
        </w:rPr>
        <w:t>2004</w:t>
      </w:r>
      <w:r w:rsidR="00840436">
        <w:rPr>
          <w:lang w:val="en-CA"/>
        </w:rPr>
        <w:t>;</w:t>
      </w:r>
      <w:r w:rsidR="001359D8">
        <w:rPr>
          <w:lang w:val="en-CA"/>
        </w:rPr>
        <w:t xml:space="preserve"> van </w:t>
      </w:r>
      <w:proofErr w:type="spellStart"/>
      <w:r w:rsidR="001359D8">
        <w:rPr>
          <w:lang w:val="en-CA"/>
        </w:rPr>
        <w:t>Veelen</w:t>
      </w:r>
      <w:proofErr w:type="spellEnd"/>
      <w:r w:rsidR="001359D8">
        <w:rPr>
          <w:lang w:val="en-CA"/>
        </w:rPr>
        <w:t xml:space="preserve"> 2010)</w:t>
      </w:r>
      <w:r>
        <w:rPr>
          <w:lang w:val="en-CA"/>
        </w:rPr>
        <w:t>,</w:t>
      </w:r>
      <w:r w:rsidR="001359D8" w:rsidRPr="008B1AE2">
        <w:rPr>
          <w:lang w:val="en-CA"/>
        </w:rPr>
        <w:t xml:space="preserve"> we</w:t>
      </w:r>
      <w:r w:rsidR="001F1E45">
        <w:rPr>
          <w:lang w:val="en-CA"/>
        </w:rPr>
        <w:t xml:space="preserve"> </w:t>
      </w:r>
      <w:r w:rsidR="001359D8" w:rsidRPr="008B1AE2">
        <w:rPr>
          <w:lang w:val="en-CA"/>
        </w:rPr>
        <w:t xml:space="preserve">assume that the number of offspring produced by an individual is a function of the size of </w:t>
      </w:r>
      <w:r w:rsidR="007F4B2E">
        <w:rPr>
          <w:lang w:val="en-CA"/>
        </w:rPr>
        <w:t>its</w:t>
      </w:r>
      <w:r w:rsidR="007F4B2E" w:rsidRPr="008B1AE2">
        <w:rPr>
          <w:lang w:val="en-CA"/>
        </w:rPr>
        <w:t xml:space="preserve"> </w:t>
      </w:r>
      <w:r w:rsidR="001359D8" w:rsidRPr="008B1AE2">
        <w:rPr>
          <w:lang w:val="en-CA"/>
        </w:rPr>
        <w:t>group</w:t>
      </w:r>
      <w:r w:rsidR="005C62EC">
        <w:rPr>
          <w:lang w:val="en-CA"/>
        </w:rPr>
        <w:t>,</w:t>
      </w:r>
      <w:r w:rsidR="007F4B2E">
        <w:rPr>
          <w:lang w:val="en-CA"/>
        </w:rPr>
        <w:t xml:space="preserve"> the average cooperative tendencies </w:t>
      </w:r>
      <w:r w:rsidR="001359D8" w:rsidRPr="008B1AE2">
        <w:rPr>
          <w:lang w:val="en-CA"/>
        </w:rPr>
        <w:t xml:space="preserve">of </w:t>
      </w:r>
      <w:r w:rsidR="00823C62">
        <w:rPr>
          <w:lang w:val="en-CA"/>
        </w:rPr>
        <w:t>group</w:t>
      </w:r>
      <w:r w:rsidR="00840436">
        <w:rPr>
          <w:lang w:val="en-CA"/>
        </w:rPr>
        <w:t xml:space="preserve"> </w:t>
      </w:r>
      <w:r w:rsidR="001359D8" w:rsidRPr="008B1AE2">
        <w:rPr>
          <w:lang w:val="en-CA"/>
        </w:rPr>
        <w:t>members</w:t>
      </w:r>
      <w:r w:rsidR="007F4B2E">
        <w:rPr>
          <w:lang w:val="en-CA"/>
        </w:rPr>
        <w:t>,</w:t>
      </w:r>
      <w:r w:rsidR="001359D8">
        <w:rPr>
          <w:lang w:val="en-CA"/>
        </w:rPr>
        <w:t xml:space="preserve"> and the cooperative</w:t>
      </w:r>
      <w:r w:rsidR="007F4B2E">
        <w:rPr>
          <w:lang w:val="en-CA"/>
        </w:rPr>
        <w:t xml:space="preserve"> tendencies</w:t>
      </w:r>
      <w:r w:rsidR="001359D8">
        <w:rPr>
          <w:lang w:val="en-CA"/>
        </w:rPr>
        <w:t xml:space="preserve"> of </w:t>
      </w:r>
      <w:r w:rsidR="001359D8" w:rsidRPr="008B1AE2">
        <w:rPr>
          <w:lang w:val="en-CA"/>
        </w:rPr>
        <w:t>the individual itself</w:t>
      </w:r>
      <w:r w:rsidR="007F4B2E">
        <w:rPr>
          <w:lang w:val="en-CA"/>
        </w:rPr>
        <w:t>, according to</w:t>
      </w:r>
      <w:r w:rsidR="001359D8">
        <w:rPr>
          <w:lang w:val="en-CA"/>
        </w:rPr>
        <w:t xml:space="preserve"> the func</w:t>
      </w:r>
      <w:r w:rsidR="00836E33">
        <w:rPr>
          <w:lang w:val="en-CA"/>
        </w:rPr>
        <w:t>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2"/>
        <w:gridCol w:w="770"/>
      </w:tblGrid>
      <w:tr w:rsidR="001B4E5E" w14:paraId="3CF15B3B" w14:textId="77777777" w:rsidTr="001B4E5E">
        <w:tc>
          <w:tcPr>
            <w:tcW w:w="8472" w:type="dxa"/>
          </w:tcPr>
          <w:p w14:paraId="65B37FBE" w14:textId="77777777" w:rsidR="001B4E5E" w:rsidRPr="001B4E5E" w:rsidRDefault="003C6B1C" w:rsidP="001B4E5E">
            <w:pPr>
              <w:autoSpaceDE w:val="0"/>
              <w:autoSpaceDN w:val="0"/>
              <w:adjustRightInd w:val="0"/>
              <w:spacing w:line="480" w:lineRule="auto"/>
              <w:jc w:val="center"/>
              <w:rPr>
                <w:rFonts w:eastAsiaTheme="minorEastAsia" w:cs="CMMI10"/>
              </w:rPr>
            </w:pPr>
            <m:oMath>
              <m:sSub>
                <m:sSubPr>
                  <m:ctrlPr>
                    <w:rPr>
                      <w:rFonts w:ascii="Cambria Math" w:hAnsi="Cambria Math" w:cs="CMMI10"/>
                      <w:i/>
                    </w:rPr>
                  </m:ctrlPr>
                </m:sSubPr>
                <m:e>
                  <m:r>
                    <w:rPr>
                      <w:rFonts w:ascii="Cambria Math" w:hAnsi="Cambria Math" w:cs="CMMI10"/>
                    </w:rPr>
                    <m:t>f</m:t>
                  </m:r>
                </m:e>
                <m:sub>
                  <m:r>
                    <w:rPr>
                      <w:rFonts w:ascii="Cambria Math" w:hAnsi="Cambria Math" w:cs="CMMI10"/>
                    </w:rPr>
                    <m:t>i</m:t>
                  </m:r>
                </m:sub>
              </m:sSub>
              <m:d>
                <m:dPr>
                  <m:ctrlPr>
                    <w:rPr>
                      <w:rFonts w:ascii="Cambria Math" w:hAnsi="Cambria Math" w:cs="CMMI10"/>
                      <w:i/>
                    </w:rPr>
                  </m:ctrlPr>
                </m:dPr>
                <m:e>
                  <m:r>
                    <w:rPr>
                      <w:rFonts w:ascii="Cambria Math" w:hAnsi="Cambria Math" w:cs="CMMI10"/>
                    </w:rPr>
                    <m:t>n,</m:t>
                  </m:r>
                  <m:acc>
                    <m:accPr>
                      <m:chr m:val="̅"/>
                      <m:ctrlPr>
                        <w:rPr>
                          <w:rFonts w:ascii="Cambria Math" w:hAnsi="Cambria Math" w:cs="CMMI10"/>
                          <w:i/>
                        </w:rPr>
                      </m:ctrlPr>
                    </m:accPr>
                    <m:e>
                      <m:r>
                        <w:rPr>
                          <w:rFonts w:ascii="Cambria Math" w:hAnsi="Cambria Math" w:cs="CMMI10"/>
                        </w:rPr>
                        <m:t xml:space="preserve">γ, </m:t>
                      </m:r>
                    </m:e>
                  </m:acc>
                  <m:sSub>
                    <m:sSubPr>
                      <m:ctrlPr>
                        <w:rPr>
                          <w:rFonts w:ascii="Cambria Math" w:hAnsi="Cambria Math" w:cs="CMMI10"/>
                          <w:i/>
                        </w:rPr>
                      </m:ctrlPr>
                    </m:sSubPr>
                    <m:e>
                      <m:r>
                        <w:rPr>
                          <w:rFonts w:ascii="Cambria Math" w:hAnsi="Cambria Math" w:cs="CMMI10"/>
                        </w:rPr>
                        <m:t>γ</m:t>
                      </m:r>
                    </m:e>
                    <m:sub>
                      <m:r>
                        <w:rPr>
                          <w:rFonts w:ascii="Cambria Math" w:hAnsi="Cambria Math" w:cs="CMMI10"/>
                        </w:rPr>
                        <m:t>i</m:t>
                      </m:r>
                    </m:sub>
                  </m:sSub>
                  <m:r>
                    <w:rPr>
                      <w:rFonts w:ascii="Cambria Math" w:hAnsi="Cambria Math" w:cs="CMMI10"/>
                    </w:rPr>
                    <m:t xml:space="preserve"> </m:t>
                  </m:r>
                </m:e>
              </m:d>
              <m:r>
                <w:rPr>
                  <w:rFonts w:ascii="Cambria Math" w:hAnsi="Cambria Math" w:cs="CMMI10"/>
                </w:rPr>
                <m:t xml:space="preserve">= </m:t>
              </m:r>
              <m:sSup>
                <m:sSupPr>
                  <m:ctrlPr>
                    <w:rPr>
                      <w:rFonts w:ascii="Cambria Math" w:hAnsi="Cambria Math" w:cs="CMMI10"/>
                      <w:i/>
                    </w:rPr>
                  </m:ctrlPr>
                </m:sSupPr>
                <m:e>
                  <m:r>
                    <w:rPr>
                      <w:rFonts w:ascii="Cambria Math" w:hAnsi="Cambria Math" w:cs="CMMI10"/>
                    </w:rPr>
                    <m:t>e</m:t>
                  </m:r>
                </m:e>
                <m:sup>
                  <m:r>
                    <w:rPr>
                      <w:rFonts w:ascii="Cambria Math" w:hAnsi="Cambria Math" w:cs="CMMI10"/>
                    </w:rPr>
                    <m:t>r</m:t>
                  </m:r>
                </m:sup>
              </m:sSup>
              <m:sSup>
                <m:sSupPr>
                  <m:ctrlPr>
                    <w:rPr>
                      <w:rFonts w:ascii="Cambria Math" w:hAnsi="Cambria Math" w:cs="CMMI10"/>
                      <w:i/>
                    </w:rPr>
                  </m:ctrlPr>
                </m:sSupPr>
                <m:e>
                  <m:r>
                    <w:rPr>
                      <w:rFonts w:ascii="Cambria Math" w:hAnsi="Cambria Math" w:cs="CMMI10"/>
                    </w:rPr>
                    <m:t>e</m:t>
                  </m:r>
                </m:e>
                <m:sup>
                  <m:r>
                    <w:rPr>
                      <w:rFonts w:ascii="Cambria Math" w:hAnsi="Cambria Math" w:cs="CMMI10"/>
                    </w:rPr>
                    <m:t>-cn</m:t>
                  </m:r>
                </m:sup>
              </m:sSup>
              <m:sSup>
                <m:sSupPr>
                  <m:ctrlPr>
                    <w:rPr>
                      <w:rFonts w:ascii="Cambria Math" w:hAnsi="Cambria Math" w:cs="CMMI10"/>
                      <w:i/>
                    </w:rPr>
                  </m:ctrlPr>
                </m:sSupPr>
                <m:e>
                  <m:r>
                    <w:rPr>
                      <w:rFonts w:ascii="Cambria Math" w:hAnsi="Cambria Math" w:cs="CMMI10"/>
                    </w:rPr>
                    <m:t>n</m:t>
                  </m:r>
                </m:e>
                <m:sup>
                  <m:acc>
                    <m:accPr>
                      <m:chr m:val="̅"/>
                      <m:ctrlPr>
                        <w:rPr>
                          <w:rFonts w:ascii="Cambria Math" w:hAnsi="Cambria Math" w:cs="CMMI10"/>
                          <w:i/>
                        </w:rPr>
                      </m:ctrlPr>
                    </m:accPr>
                    <m:e>
                      <m:r>
                        <w:rPr>
                          <w:rFonts w:ascii="Cambria Math" w:hAnsi="Cambria Math" w:cs="CMMI10"/>
                        </w:rPr>
                        <m:t>γ</m:t>
                      </m:r>
                    </m:e>
                  </m:acc>
                </m:sup>
              </m:sSup>
              <m:d>
                <m:dPr>
                  <m:ctrlPr>
                    <w:rPr>
                      <w:rFonts w:ascii="Cambria Math" w:hAnsi="Cambria Math" w:cs="CMMI10"/>
                      <w:i/>
                    </w:rPr>
                  </m:ctrlPr>
                </m:dPr>
                <m:e>
                  <m:r>
                    <w:rPr>
                      <w:rFonts w:ascii="Cambria Math" w:hAnsi="Cambria Math" w:cs="CMMI10"/>
                    </w:rPr>
                    <m:t>1+β</m:t>
                  </m:r>
                  <m:d>
                    <m:dPr>
                      <m:ctrlPr>
                        <w:rPr>
                          <w:rFonts w:ascii="Cambria Math" w:hAnsi="Cambria Math" w:cs="CMMI10"/>
                          <w:i/>
                        </w:rPr>
                      </m:ctrlPr>
                    </m:dPr>
                    <m:e>
                      <m:acc>
                        <m:accPr>
                          <m:chr m:val="̅"/>
                          <m:ctrlPr>
                            <w:rPr>
                              <w:rFonts w:ascii="Cambria Math" w:hAnsi="Cambria Math" w:cs="CMMI10"/>
                              <w:i/>
                            </w:rPr>
                          </m:ctrlPr>
                        </m:accPr>
                        <m:e>
                          <m:r>
                            <w:rPr>
                              <w:rFonts w:ascii="Cambria Math" w:hAnsi="Cambria Math" w:cs="CMMI10"/>
                            </w:rPr>
                            <m:t>γ</m:t>
                          </m:r>
                        </m:e>
                      </m:acc>
                      <m:r>
                        <w:rPr>
                          <w:rFonts w:ascii="Cambria Math" w:hAnsi="Cambria Math" w:cs="CMMI10"/>
                        </w:rPr>
                        <m:t>-</m:t>
                      </m:r>
                      <m:sSub>
                        <m:sSubPr>
                          <m:ctrlPr>
                            <w:rPr>
                              <w:rFonts w:ascii="Cambria Math" w:hAnsi="Cambria Math" w:cs="CMMI10"/>
                              <w:i/>
                            </w:rPr>
                          </m:ctrlPr>
                        </m:sSubPr>
                        <m:e>
                          <m:r>
                            <w:rPr>
                              <w:rFonts w:ascii="Cambria Math" w:hAnsi="Cambria Math" w:cs="CMMI10"/>
                            </w:rPr>
                            <m:t>γ</m:t>
                          </m:r>
                        </m:e>
                        <m:sub>
                          <m:r>
                            <w:rPr>
                              <w:rFonts w:ascii="Cambria Math" w:hAnsi="Cambria Math" w:cs="CMMI10"/>
                            </w:rPr>
                            <m:t>i</m:t>
                          </m:r>
                        </m:sub>
                      </m:sSub>
                    </m:e>
                  </m:d>
                </m:e>
              </m:d>
            </m:oMath>
            <w:r w:rsidR="00836E33">
              <w:rPr>
                <w:rFonts w:eastAsiaTheme="minorEastAsia" w:cs="CMMI10"/>
              </w:rPr>
              <w:t>,</w:t>
            </w:r>
          </w:p>
        </w:tc>
        <w:tc>
          <w:tcPr>
            <w:tcW w:w="770" w:type="dxa"/>
          </w:tcPr>
          <w:p w14:paraId="32388274" w14:textId="77777777" w:rsidR="001B4E5E" w:rsidRDefault="001B4E5E" w:rsidP="001359D8">
            <w:pPr>
              <w:autoSpaceDE w:val="0"/>
              <w:autoSpaceDN w:val="0"/>
              <w:adjustRightInd w:val="0"/>
              <w:spacing w:line="480" w:lineRule="auto"/>
              <w:rPr>
                <w:rFonts w:cs="CMR10"/>
              </w:rPr>
            </w:pPr>
            <w:r>
              <w:rPr>
                <w:rFonts w:cs="CMR10"/>
              </w:rPr>
              <w:t>(1)</w:t>
            </w:r>
          </w:p>
        </w:tc>
      </w:tr>
    </w:tbl>
    <w:p w14:paraId="1245BE07" w14:textId="5503669C" w:rsidR="0028234D" w:rsidRDefault="001F1E45" w:rsidP="002A3A3E">
      <w:pPr>
        <w:spacing w:line="480" w:lineRule="auto"/>
        <w:rPr>
          <w:lang w:val="en-CA"/>
        </w:rPr>
      </w:pPr>
      <w:r>
        <w:rPr>
          <w:lang w:val="en-CA"/>
        </w:rPr>
        <w:t xml:space="preserve">where </w:t>
      </w:r>
      <w:r w:rsidRPr="005C62EC">
        <w:rPr>
          <w:i/>
          <w:lang w:val="en-CA"/>
        </w:rPr>
        <w:t>n</w:t>
      </w:r>
      <w:r>
        <w:rPr>
          <w:lang w:val="en-CA"/>
        </w:rPr>
        <w:t xml:space="preserve"> is the size of the group</w:t>
      </w:r>
      <w:r w:rsidR="00313517">
        <w:rPr>
          <w:lang w:val="en-CA"/>
        </w:rPr>
        <w:t xml:space="preserve">, </w:t>
      </w:r>
      <w:r w:rsidR="00313517" w:rsidRPr="005C62EC">
        <w:rPr>
          <w:i/>
          <w:lang w:val="en-CA"/>
        </w:rPr>
        <w:t>r</w:t>
      </w:r>
      <w:r w:rsidR="00313517">
        <w:rPr>
          <w:lang w:val="en-CA"/>
        </w:rPr>
        <w:t xml:space="preserve"> is the intrinsic rate of growth parameter, </w:t>
      </w:r>
      <w:r w:rsidR="00313517" w:rsidRPr="005C62EC">
        <w:rPr>
          <w:i/>
          <w:lang w:val="en-CA"/>
        </w:rPr>
        <w:t>c</w:t>
      </w:r>
      <w:r w:rsidR="00313517">
        <w:rPr>
          <w:lang w:val="en-CA"/>
        </w:rPr>
        <w:t xml:space="preserve"> is the inverse of the group carrying capacity (so the smaller </w:t>
      </w:r>
      <w:r w:rsidR="00313517" w:rsidRPr="005C62EC">
        <w:rPr>
          <w:i/>
          <w:lang w:val="en-CA"/>
        </w:rPr>
        <w:t>c</w:t>
      </w:r>
      <w:r w:rsidR="00313517">
        <w:rPr>
          <w:lang w:val="en-CA"/>
        </w:rPr>
        <w:t xml:space="preserve">, the larger the group carrying capacity), </w:t>
      </w:r>
      <w:r w:rsidR="00836E33" w:rsidRPr="005C62EC">
        <w:rPr>
          <w:lang w:val="en-CA"/>
        </w:rPr>
        <w:t>β</w:t>
      </w:r>
      <w:r w:rsidR="00BE7152" w:rsidRPr="005C62EC">
        <w:rPr>
          <w:lang w:val="en-CA"/>
        </w:rPr>
        <w:t xml:space="preserve"> is the cost of cooperation, controlling the extent to which cooperative interactions are mutualistic (β=0) versus altruistic (β&gt;0) and</w:t>
      </w:r>
      <w:r w:rsidR="00313517">
        <w:rPr>
          <w:lang w:val="en-CA"/>
        </w:rPr>
        <w:t xml:space="preserve">  </w:t>
      </w:r>
      <m:oMath>
        <m:r>
          <w:rPr>
            <w:rFonts w:ascii="Cambria Math" w:hAnsi="Cambria Math"/>
            <w:lang w:val="en-CA"/>
          </w:rPr>
          <m:t>γ</m:t>
        </m:r>
      </m:oMath>
      <w:r w:rsidR="00836E33">
        <w:rPr>
          <w:rFonts w:cs="CMMI10"/>
          <w:vertAlign w:val="subscript"/>
        </w:rPr>
        <w:t xml:space="preserve"> </w:t>
      </w:r>
      <w:r w:rsidR="00836E33">
        <w:rPr>
          <w:lang w:val="en-CA"/>
        </w:rPr>
        <w:t>rep</w:t>
      </w:r>
      <w:r w:rsidR="00EA58B9">
        <w:rPr>
          <w:lang w:val="en-CA"/>
        </w:rPr>
        <w:t>resents cooperative tendencies</w:t>
      </w:r>
      <w:r w:rsidR="007F4B2E">
        <w:rPr>
          <w:lang w:val="en-CA"/>
        </w:rPr>
        <w:t>,</w:t>
      </w:r>
      <w:r w:rsidR="00EA58B9">
        <w:rPr>
          <w:lang w:val="en-CA"/>
        </w:rPr>
        <w:t xml:space="preserve"> which range</w:t>
      </w:r>
      <w:r w:rsidR="00836E33">
        <w:rPr>
          <w:lang w:val="en-CA"/>
        </w:rPr>
        <w:t xml:space="preserve"> </w:t>
      </w:r>
      <w:r w:rsidR="00313517">
        <w:rPr>
          <w:lang w:val="en-CA"/>
        </w:rPr>
        <w:t>between 0 and 1</w:t>
      </w:r>
      <w:r w:rsidR="003670E3">
        <w:rPr>
          <w:lang w:val="en-CA"/>
        </w:rPr>
        <w:t xml:space="preserve">.  </w:t>
      </w:r>
      <w:r w:rsidR="00836E33">
        <w:rPr>
          <w:lang w:val="en-CA"/>
        </w:rPr>
        <w:t xml:space="preserve">Therefore </w:t>
      </w:r>
      <m:oMath>
        <m:sSub>
          <m:sSubPr>
            <m:ctrlPr>
              <w:rPr>
                <w:rFonts w:ascii="Cambria Math" w:hAnsi="Cambria Math"/>
                <w:i/>
                <w:lang w:val="en-CA"/>
              </w:rPr>
            </m:ctrlPr>
          </m:sSubPr>
          <m:e>
            <m:r>
              <w:rPr>
                <w:rFonts w:ascii="Cambria Math" w:hAnsi="Cambria Math"/>
                <w:lang w:val="en-CA"/>
              </w:rPr>
              <m:t>γ</m:t>
            </m:r>
          </m:e>
          <m:sub>
            <m:r>
              <w:rPr>
                <w:rFonts w:ascii="Cambria Math" w:hAnsi="Cambria Math"/>
                <w:lang w:val="en-CA"/>
              </w:rPr>
              <m:t>i</m:t>
            </m:r>
          </m:sub>
        </m:sSub>
      </m:oMath>
      <w:r w:rsidR="00836E33">
        <w:rPr>
          <w:lang w:val="en-CA"/>
        </w:rPr>
        <w:t xml:space="preserve"> is</w:t>
      </w:r>
      <w:r w:rsidR="00EA58B9">
        <w:rPr>
          <w:lang w:val="en-CA"/>
        </w:rPr>
        <w:t xml:space="preserve"> the cooperative tendency</w:t>
      </w:r>
      <w:r w:rsidR="003670E3">
        <w:rPr>
          <w:lang w:val="en-CA"/>
        </w:rPr>
        <w:t xml:space="preserve"> of the individual</w:t>
      </w:r>
      <w:r w:rsidR="00836E33">
        <w:rPr>
          <w:lang w:val="en-CA"/>
        </w:rPr>
        <w:t xml:space="preserve"> and </w:t>
      </w:r>
      <m:oMath>
        <m:acc>
          <m:accPr>
            <m:chr m:val="̅"/>
            <m:ctrlPr>
              <w:rPr>
                <w:rFonts w:ascii="Cambria Math" w:hAnsi="Cambria Math" w:cs="CMMI10"/>
                <w:i/>
              </w:rPr>
            </m:ctrlPr>
          </m:accPr>
          <m:e>
            <m:r>
              <w:rPr>
                <w:rFonts w:ascii="Cambria Math" w:hAnsi="Cambria Math" w:cs="CMMI10"/>
              </w:rPr>
              <m:t>γ</m:t>
            </m:r>
          </m:e>
        </m:acc>
      </m:oMath>
      <w:r w:rsidR="00836E33">
        <w:rPr>
          <w:lang w:val="en-CA"/>
        </w:rPr>
        <w:t xml:space="preserve"> </w:t>
      </w:r>
      <w:proofErr w:type="gramStart"/>
      <w:r w:rsidR="00836E33">
        <w:rPr>
          <w:lang w:val="en-CA"/>
        </w:rPr>
        <w:t>is the average cooperative tendencies</w:t>
      </w:r>
      <w:proofErr w:type="gramEnd"/>
      <w:r w:rsidR="00836E33">
        <w:rPr>
          <w:lang w:val="en-CA"/>
        </w:rPr>
        <w:t xml:space="preserve"> within the group.</w:t>
      </w:r>
      <w:r w:rsidR="003B1B7A">
        <w:rPr>
          <w:lang w:val="en-CA"/>
        </w:rPr>
        <w:t xml:space="preserve"> </w:t>
      </w:r>
    </w:p>
    <w:p w14:paraId="1897D2FC" w14:textId="7197C41B" w:rsidR="003670E3" w:rsidRDefault="00394444" w:rsidP="002A3A3E">
      <w:pPr>
        <w:spacing w:line="480" w:lineRule="auto"/>
        <w:rPr>
          <w:lang w:val="en-CA"/>
        </w:rPr>
      </w:pPr>
      <w:r>
        <w:rPr>
          <w:lang w:val="en-CA"/>
        </w:rPr>
        <w:t>From equation (1) it can be seen that</w:t>
      </w:r>
      <w:r w:rsidR="003670E3">
        <w:rPr>
          <w:lang w:val="en-CA"/>
        </w:rPr>
        <w:t xml:space="preserve"> </w:t>
      </w:r>
      <w:proofErr w:type="spellStart"/>
      <w:r w:rsidR="003670E3" w:rsidRPr="005C62EC">
        <w:rPr>
          <w:i/>
          <w:lang w:val="en-CA"/>
        </w:rPr>
        <w:t>e</w:t>
      </w:r>
      <w:r w:rsidR="003670E3" w:rsidRPr="005C62EC">
        <w:rPr>
          <w:i/>
          <w:vertAlign w:val="superscript"/>
          <w:lang w:val="en-CA"/>
        </w:rPr>
        <w:t>r</w:t>
      </w:r>
      <w:proofErr w:type="spellEnd"/>
      <w:r w:rsidR="003670E3">
        <w:rPr>
          <w:lang w:val="en-CA"/>
        </w:rPr>
        <w:t xml:space="preserve"> </w:t>
      </w:r>
      <w:r>
        <w:rPr>
          <w:lang w:val="en-CA"/>
        </w:rPr>
        <w:t xml:space="preserve">is </w:t>
      </w:r>
      <w:r w:rsidR="003670E3">
        <w:rPr>
          <w:lang w:val="en-CA"/>
        </w:rPr>
        <w:t>the reproductive output of an individual in the absence of</w:t>
      </w:r>
      <w:r>
        <w:rPr>
          <w:lang w:val="en-CA"/>
        </w:rPr>
        <w:t xml:space="preserve"> in</w:t>
      </w:r>
      <w:r w:rsidR="00EA58B9">
        <w:rPr>
          <w:lang w:val="en-CA"/>
        </w:rPr>
        <w:t>teractions with conspecifics</w:t>
      </w:r>
      <w:proofErr w:type="gramStart"/>
      <w:r w:rsidR="00EA58B9">
        <w:rPr>
          <w:lang w:val="en-CA"/>
        </w:rPr>
        <w:t xml:space="preserve">, </w:t>
      </w:r>
      <w:r w:rsidR="003670E3">
        <w:rPr>
          <w:lang w:val="en-CA"/>
        </w:rPr>
        <w:t xml:space="preserve"> </w:t>
      </w:r>
      <w:r w:rsidR="003670E3" w:rsidRPr="005C62EC">
        <w:rPr>
          <w:i/>
          <w:lang w:val="en-CA"/>
        </w:rPr>
        <w:t>e</w:t>
      </w:r>
      <w:proofErr w:type="gramEnd"/>
      <w:r w:rsidR="003670E3" w:rsidRPr="005C62EC">
        <w:rPr>
          <w:i/>
          <w:vertAlign w:val="superscript"/>
          <w:lang w:val="en-CA"/>
        </w:rPr>
        <w:t>-</w:t>
      </w:r>
      <w:proofErr w:type="spellStart"/>
      <w:r w:rsidR="003670E3" w:rsidRPr="005C62EC">
        <w:rPr>
          <w:i/>
          <w:vertAlign w:val="superscript"/>
          <w:lang w:val="en-CA"/>
        </w:rPr>
        <w:t>cn</w:t>
      </w:r>
      <w:proofErr w:type="spellEnd"/>
      <w:r w:rsidR="003670E3">
        <w:rPr>
          <w:lang w:val="en-CA"/>
        </w:rPr>
        <w:t xml:space="preserve"> represents the negative effects of group</w:t>
      </w:r>
      <w:r w:rsidR="007F4B2E">
        <w:rPr>
          <w:lang w:val="en-CA"/>
        </w:rPr>
        <w:t xml:space="preserve"> living</w:t>
      </w:r>
      <w:r w:rsidR="003B1B7A">
        <w:rPr>
          <w:lang w:val="en-CA"/>
        </w:rPr>
        <w:t xml:space="preserve"> on an individual’s reproductive </w:t>
      </w:r>
      <w:r>
        <w:rPr>
          <w:lang w:val="en-CA"/>
        </w:rPr>
        <w:t>output and</w:t>
      </w:r>
      <w:r w:rsidR="003B1B7A">
        <w:rPr>
          <w:lang w:val="en-CA"/>
        </w:rPr>
        <w:t xml:space="preserve">  </w:t>
      </w:r>
      <m:oMath>
        <m:sSup>
          <m:sSupPr>
            <m:ctrlPr>
              <w:rPr>
                <w:rFonts w:ascii="Cambria Math" w:hAnsi="Cambria Math" w:cs="CMMI10"/>
                <w:i/>
              </w:rPr>
            </m:ctrlPr>
          </m:sSupPr>
          <m:e>
            <m:r>
              <w:rPr>
                <w:rFonts w:ascii="Cambria Math" w:hAnsi="Cambria Math" w:cs="CMMI10"/>
              </w:rPr>
              <m:t>n</m:t>
            </m:r>
          </m:e>
          <m:sup>
            <m:acc>
              <m:accPr>
                <m:chr m:val="̅"/>
                <m:ctrlPr>
                  <w:rPr>
                    <w:rFonts w:ascii="Cambria Math" w:hAnsi="Cambria Math" w:cs="CMMI10"/>
                    <w:i/>
                  </w:rPr>
                </m:ctrlPr>
              </m:accPr>
              <m:e>
                <m:r>
                  <w:rPr>
                    <w:rFonts w:ascii="Cambria Math" w:hAnsi="Cambria Math" w:cs="CMMI10"/>
                  </w:rPr>
                  <m:t>γ</m:t>
                </m:r>
              </m:e>
            </m:acc>
          </m:sup>
        </m:sSup>
      </m:oMath>
      <w:r w:rsidR="003B1B7A">
        <w:rPr>
          <w:lang w:val="en-CA"/>
        </w:rPr>
        <w:t xml:space="preserve">represents the synergistic effects of grouping due to cooperation.  </w:t>
      </w:r>
      <m:oMath>
        <m:r>
          <w:rPr>
            <w:rFonts w:ascii="Cambria Math" w:hAnsi="Cambria Math" w:cs="CMMI10"/>
          </w:rPr>
          <m:t>1+β</m:t>
        </m:r>
        <m:d>
          <m:dPr>
            <m:ctrlPr>
              <w:rPr>
                <w:rFonts w:ascii="Cambria Math" w:hAnsi="Cambria Math" w:cs="CMMI10"/>
                <w:i/>
              </w:rPr>
            </m:ctrlPr>
          </m:dPr>
          <m:e>
            <m:acc>
              <m:accPr>
                <m:chr m:val="̅"/>
                <m:ctrlPr>
                  <w:rPr>
                    <w:rFonts w:ascii="Cambria Math" w:hAnsi="Cambria Math" w:cs="CMMI10"/>
                    <w:i/>
                  </w:rPr>
                </m:ctrlPr>
              </m:accPr>
              <m:e>
                <m:r>
                  <w:rPr>
                    <w:rFonts w:ascii="Cambria Math" w:hAnsi="Cambria Math" w:cs="CMMI10"/>
                  </w:rPr>
                  <m:t>γ</m:t>
                </m:r>
              </m:e>
            </m:acc>
            <m:r>
              <w:rPr>
                <w:rFonts w:ascii="Cambria Math" w:hAnsi="Cambria Math" w:cs="CMMI10"/>
              </w:rPr>
              <m:t>-</m:t>
            </m:r>
            <m:sSub>
              <m:sSubPr>
                <m:ctrlPr>
                  <w:rPr>
                    <w:rFonts w:ascii="Cambria Math" w:hAnsi="Cambria Math" w:cs="CMMI10"/>
                    <w:i/>
                  </w:rPr>
                </m:ctrlPr>
              </m:sSubPr>
              <m:e>
                <m:r>
                  <w:rPr>
                    <w:rFonts w:ascii="Cambria Math" w:hAnsi="Cambria Math" w:cs="CMMI10"/>
                  </w:rPr>
                  <m:t>γ</m:t>
                </m:r>
              </m:e>
              <m:sub>
                <m:r>
                  <w:rPr>
                    <w:rFonts w:ascii="Cambria Math" w:hAnsi="Cambria Math" w:cs="CMMI10"/>
                  </w:rPr>
                  <m:t>i</m:t>
                </m:r>
              </m:sub>
            </m:sSub>
          </m:e>
        </m:d>
      </m:oMath>
      <w:r w:rsidR="003B1B7A">
        <w:rPr>
          <w:lang w:val="en-CA"/>
        </w:rPr>
        <w:t xml:space="preserve"> </w:t>
      </w:r>
      <w:r w:rsidR="006034E4">
        <w:rPr>
          <w:lang w:val="en-CA"/>
        </w:rPr>
        <w:t xml:space="preserve"> </w:t>
      </w:r>
      <w:proofErr w:type="gramStart"/>
      <w:r w:rsidR="003B1B7A">
        <w:rPr>
          <w:lang w:val="en-CA"/>
        </w:rPr>
        <w:t>is</w:t>
      </w:r>
      <w:proofErr w:type="gramEnd"/>
      <w:r w:rsidR="003B1B7A">
        <w:rPr>
          <w:lang w:val="en-CA"/>
        </w:rPr>
        <w:t xml:space="preserve"> the relative fitness function, which allows for the possibility that cooperators may suffer a relative fitness cost within their groups.  </w:t>
      </w:r>
    </w:p>
    <w:p w14:paraId="1385C91E" w14:textId="77777777" w:rsidR="003670E3" w:rsidRDefault="003670E3" w:rsidP="002A3A3E">
      <w:pPr>
        <w:spacing w:line="480" w:lineRule="auto"/>
        <w:rPr>
          <w:lang w:val="en-CA"/>
        </w:rPr>
      </w:pPr>
    </w:p>
    <w:p w14:paraId="0E8146E3" w14:textId="77777777" w:rsidR="001F1E45" w:rsidRPr="002D7A9A" w:rsidRDefault="001F1E45" w:rsidP="001F1E45">
      <w:pPr>
        <w:autoSpaceDE w:val="0"/>
        <w:autoSpaceDN w:val="0"/>
        <w:adjustRightInd w:val="0"/>
        <w:spacing w:after="0" w:line="480" w:lineRule="auto"/>
        <w:rPr>
          <w:rFonts w:cs="CMR10"/>
          <w:i/>
        </w:rPr>
      </w:pPr>
      <w:r w:rsidRPr="002D7A9A">
        <w:rPr>
          <w:rFonts w:cs="CMR10"/>
          <w:i/>
        </w:rPr>
        <w:t>Genetic and breeding systems</w:t>
      </w:r>
    </w:p>
    <w:p w14:paraId="108934C8" w14:textId="576A28CD" w:rsidR="001F1E45" w:rsidRDefault="006034E4" w:rsidP="001F1E45">
      <w:pPr>
        <w:autoSpaceDE w:val="0"/>
        <w:autoSpaceDN w:val="0"/>
        <w:adjustRightInd w:val="0"/>
        <w:spacing w:after="0" w:line="480" w:lineRule="auto"/>
        <w:rPr>
          <w:rFonts w:cs="CMR10"/>
        </w:rPr>
      </w:pPr>
      <w:r>
        <w:rPr>
          <w:rFonts w:cs="CMR10"/>
        </w:rPr>
        <w:t>Individuals are diploid</w:t>
      </w:r>
      <w:r w:rsidR="001F1E45">
        <w:rPr>
          <w:rFonts w:cs="CMR10"/>
        </w:rPr>
        <w:t xml:space="preserve"> with cooperative and kinship preference each</w:t>
      </w:r>
      <w:r w:rsidR="003871B8">
        <w:rPr>
          <w:rFonts w:cs="CMR10"/>
        </w:rPr>
        <w:t xml:space="preserve"> represented by 15 binary loci with </w:t>
      </w:r>
      <w:r w:rsidR="001F1E45">
        <w:rPr>
          <w:rFonts w:cs="CMR10"/>
        </w:rPr>
        <w:t>0 or 1 as possible alleles</w:t>
      </w:r>
      <w:r w:rsidR="003871B8">
        <w:rPr>
          <w:rFonts w:cs="CMR10"/>
        </w:rPr>
        <w:t>. These</w:t>
      </w:r>
      <w:r w:rsidR="001F1E45">
        <w:rPr>
          <w:rFonts w:cs="CMR10"/>
        </w:rPr>
        <w:t xml:space="preserve"> translate additively to phenot</w:t>
      </w:r>
      <w:r w:rsidR="00AC558E">
        <w:rPr>
          <w:rFonts w:cs="CMR10"/>
        </w:rPr>
        <w:t>ypic values between 0.0 and 1.0</w:t>
      </w:r>
      <w:r w:rsidR="006D3C3B">
        <w:rPr>
          <w:rFonts w:cs="CMR10"/>
        </w:rPr>
        <w:t>, which is the proportion</w:t>
      </w:r>
      <w:r w:rsidR="001F1E45">
        <w:rPr>
          <w:rFonts w:cs="CMR10"/>
        </w:rPr>
        <w:t xml:space="preserve"> of 1’s in a diploid complement. Haploid gametes are procured through processes mimicking meiosi</w:t>
      </w:r>
      <w:r w:rsidR="006D3C3B">
        <w:rPr>
          <w:rFonts w:cs="CMR10"/>
        </w:rPr>
        <w:t>s and recombination. Mutation</w:t>
      </w:r>
      <w:r w:rsidR="00A73419">
        <w:rPr>
          <w:rFonts w:cs="CMR10"/>
        </w:rPr>
        <w:t xml:space="preserve"> </w:t>
      </w:r>
      <w:r w:rsidR="006D3C3B">
        <w:rPr>
          <w:rFonts w:cs="CMR10"/>
        </w:rPr>
        <w:t>occurs</w:t>
      </w:r>
      <w:r w:rsidR="001F1E45">
        <w:rPr>
          <w:rFonts w:cs="CMR10"/>
        </w:rPr>
        <w:t xml:space="preserve"> at a rate of 10</w:t>
      </w:r>
      <w:r w:rsidR="001F1E45">
        <w:rPr>
          <w:rFonts w:cs="CMR10"/>
          <w:vertAlign w:val="superscript"/>
        </w:rPr>
        <w:t>-2</w:t>
      </w:r>
      <w:r w:rsidR="001F1E45">
        <w:rPr>
          <w:rFonts w:cs="CMR10"/>
        </w:rPr>
        <w:t xml:space="preserve"> per locus per generation. It is implemented through an inversion/translocation mechanism to avoid bias agains</w:t>
      </w:r>
      <w:r w:rsidR="003871B8">
        <w:rPr>
          <w:rFonts w:cs="CMR10"/>
        </w:rPr>
        <w:t>t the most common allele</w:t>
      </w:r>
      <w:r w:rsidR="008419AE">
        <w:rPr>
          <w:rFonts w:cs="CMR10"/>
        </w:rPr>
        <w:t>, which would</w:t>
      </w:r>
      <w:r w:rsidR="003871B8">
        <w:rPr>
          <w:rFonts w:cs="CMR10"/>
        </w:rPr>
        <w:t xml:space="preserve"> </w:t>
      </w:r>
      <w:r w:rsidR="001F1E45">
        <w:rPr>
          <w:rFonts w:cs="CMR10"/>
        </w:rPr>
        <w:t>occur by simply mutating randomly chosen sites to the opposite allele.</w:t>
      </w:r>
    </w:p>
    <w:p w14:paraId="7ABA869D" w14:textId="77777777" w:rsidR="001F1E45" w:rsidRDefault="001F1E45" w:rsidP="001F1E45">
      <w:pPr>
        <w:autoSpaceDE w:val="0"/>
        <w:autoSpaceDN w:val="0"/>
        <w:adjustRightInd w:val="0"/>
        <w:spacing w:after="0" w:line="480" w:lineRule="auto"/>
        <w:rPr>
          <w:rFonts w:cs="CMR10"/>
        </w:rPr>
      </w:pPr>
    </w:p>
    <w:p w14:paraId="60CB2A72" w14:textId="3D04AFD3" w:rsidR="001F1E45" w:rsidRPr="00A55552" w:rsidRDefault="001F1E45" w:rsidP="001F1E45">
      <w:pPr>
        <w:autoSpaceDE w:val="0"/>
        <w:autoSpaceDN w:val="0"/>
        <w:adjustRightInd w:val="0"/>
        <w:spacing w:after="0" w:line="480" w:lineRule="auto"/>
        <w:rPr>
          <w:rFonts w:cs="CMR10"/>
          <w:vertAlign w:val="superscript"/>
        </w:rPr>
      </w:pPr>
      <w:r>
        <w:rPr>
          <w:rFonts w:cs="CMR10"/>
        </w:rPr>
        <w:lastRenderedPageBreak/>
        <w:t xml:space="preserve">For simplicity, we model a single sex, with individuals performing the female function but also able to contribute sperm. Because individuals choose mates at random from the global </w:t>
      </w:r>
      <w:r w:rsidR="003871B8">
        <w:rPr>
          <w:rFonts w:cs="CMR10"/>
        </w:rPr>
        <w:t>population</w:t>
      </w:r>
      <w:r>
        <w:rPr>
          <w:rFonts w:cs="CMR10"/>
        </w:rPr>
        <w:t xml:space="preserve"> prior to group formation, </w:t>
      </w:r>
      <w:proofErr w:type="spellStart"/>
      <w:r>
        <w:rPr>
          <w:rFonts w:cs="CMR10"/>
        </w:rPr>
        <w:t>selfing</w:t>
      </w:r>
      <w:proofErr w:type="spellEnd"/>
      <w:r>
        <w:rPr>
          <w:rFonts w:cs="CMR10"/>
        </w:rPr>
        <w:t xml:space="preserve"> is avoided and the system is equivalent to a two-sex system in which males are only able to fertilize eggs. This model therefore replicates species with outbreed breeding systems, such as those where males move between groups </w:t>
      </w:r>
      <w:r w:rsidR="006D3C3B">
        <w:rPr>
          <w:rFonts w:cs="CMR10"/>
        </w:rPr>
        <w:t>or where</w:t>
      </w:r>
      <w:r w:rsidR="003871B8">
        <w:rPr>
          <w:rFonts w:cs="CMR10"/>
        </w:rPr>
        <w:t xml:space="preserve"> </w:t>
      </w:r>
      <w:r>
        <w:rPr>
          <w:rFonts w:cs="CMR10"/>
        </w:rPr>
        <w:t>mating takes place be</w:t>
      </w:r>
      <w:r w:rsidR="00C7230A">
        <w:rPr>
          <w:rFonts w:cs="CMR10"/>
        </w:rPr>
        <w:t>fore the group formation phase</w:t>
      </w:r>
      <w:r w:rsidR="006D3C3B">
        <w:rPr>
          <w:rFonts w:cs="CMR10"/>
        </w:rPr>
        <w:t>.</w:t>
      </w:r>
      <w:r>
        <w:rPr>
          <w:rFonts w:cs="CMR10"/>
        </w:rPr>
        <w:t xml:space="preserve">  However this model is not appropriate for organisms characterised by inbred social groups such as naked mole rats </w:t>
      </w:r>
      <w:r w:rsidR="00544463">
        <w:rPr>
          <w:rFonts w:cs="CMR10"/>
        </w:rPr>
        <w:fldChar w:fldCharType="begin"/>
      </w:r>
      <w:ins w:id="191" w:author="Ruth" w:date="2013-04-19T12:45:00Z">
        <w:r w:rsidR="00A748E3">
          <w:rPr>
            <w:rFonts w:cs="CMR10"/>
          </w:rPr>
          <w:instrText xml:space="preserve"> ADDIN ZOTERO_ITEM CSL_CITATION {"citationID":"fWlc4yaC","properties":{"formattedCitation":"{\\rtf (Faulkes, Abbott, O\\uc0\\u8217{}Brien, \\i et al.\\i0{}, 1997; Burland, Bennett, Jarvis, \\i et al.\\i0{}, 2002)}","plainCitation":"(Faulkes, Abbott, O’Brien, et al., 1997; Burland, Bennett, Jarvis, et al., 2002)"},"citationItems":[{"id":85,"uris":["http://zotero.org/users/701671/items/A2PRFUA8"],"uri":["http://zotero.org/users/701671/items/A2PRFUA8"],"itemData":{"id":85,"type":"article-journal","title":"Micro- and macrogeographical genetic structure of colonies of naked mole-rats Heterocephalus glaber","container-title":"Molecular Ecology","page":"615–628","volume":"6","issue":"7","source":"Wiley Online Library","abstract":"Patterns of genetic structure in eusocial naked mole-rat populations were quantified within and among geographically distant populations using multilocus DNA fingerprinting and mitochondrial DNA (mtDNA) sequence analysis. Individuals within colonies were genetically almost monomorphic, sharing the same mtDNA control region haplotype and having coefficients of band sharing estimated from DNA fingerprints ranging from 0.93 to 0.99. Family analysis of a hybrid captive colony of naked mole-rats with increased levels of genetic variability using multilocus DNA fingerprinting gave results consistent with Mendelian inheritance, and has revealed for the first time that multiple paternity can occur. In a survey of wild colonies from Ethiopia, Somalia and locations in northern and southern Kenya, we have examined mtDNA control region sequence variation in 42 individuals from 15 colonies, and together with multilocus DNA fingerprinting and mtDNA cytochrome-b sequence analysis in selected individuals have shown that these populations show considerable genetic divergence. Most of the variance in sequence divergence was found to be between geographical locations (Φct= 0.68) and there was a significant correlation between sequence divergence and geographical separation of haplotypes. Six colonies from Mtito Andei in southern Kenya shared the same control region haplotype, suggesting a recent common maternal ancestor. In contrast, out of four colonies at Lerata in north Kenya, three haplotypes were identified, and phylogenetic analysis suggests that this area may be a zone where two distinct lineages are in close proximity. Genetic distances were maximal between Ethiopian and southern Kenyan populations at 5.8% for cytochrome-b, and are approaching interspecific values seen between other Bathyergids.","DOI":"10.1046/j.1365-294X.1997.00227.x","ISSN":"1365-294X","language":"en","author":[{"family":"Faulkes","given":"C. G."},{"family":"Abbott","given":"D. H."},{"family":"O'Brien","given":"H. P."},{"family":"Lau","given":"L."},{"family":"Roy","given":"M. R."},{"family":"Wayne","given":"R. K."},{"family":"Bruford","given":"M. W."}],"issued":{"date-parts":[["1997"]]},"accessed":{"date-parts":[["2012",12,5]]}}},{"id":314,"uris":["http://zotero.org/users/701671/items/WRRTNM3N"],"uri":["http://zotero.org/users/701671/items/WRRTNM3N"],"itemData":{"id":314,"type":"article-journal","title":"Eusociality in African mole-rats: new insights from patterns of genetic relatedness in the Damaraland mole-rat (Cryptomys damarensis)","container-title":"Proceedings of the Royal Society of London. Series B: Biological Sciences","page":"1025-1030","volume":"269","issue":"1495","source":"rspb.royalsocietypublishing.org","abstract":"After the discovery of eusociality in the naked mole–rat, it was proposed that inbreeding and high colony relatedness in this species were the major underlying factors driving cooperative breeding in African molerats. By contrast, field and laboratory studies of the eusocial Damaraland mole–rat (Cryptomys damarensis) have raised the possibility that this species is an obligate outbreeder, although the build–up of inbreeding over several generations could still occur. Using microsatellite markers, we show that most breeding pairs in wild colonies of the Damaraland mole–rat are indeed unrelated (R = 0.02 ± 0.04) and that mean colony relatedness (R = 0.46 ± 0.01), determined across 15 colonies from three separate populations, is little more than half that previously identified in naked mole–rats. This finding demonstrates that normal familial levels of relatedness are sufficient for the occurrence of eusociality in mammals. Variation in the mean colony relatedness among populations provides support both for the central role played by ecological constraints in cooperative breeding and for the suggestion that inbreeding in naked mole–rats is a response to extreme constraints on dispersal. Approaches that determine the relative importance of an array of extrinsic factors in driving social evolution in African mole–rats are now required.","DOI":"10.1098/rspb.2002.1978","ISSN":"0962-8452, 1471-2954","shortTitle":"Eusociality in African mole-rats","journalAbbreviation":"Proc. R. Soc. Lond. B","language":"en","author":[{"family":"Burland","given":"Tamsin M."},{"family":"Bennett","given":"Nigel C."},{"family":"Jarvis","given":"Jennifer U. M."},{"family":"Faulkes","given":"Christopher G."}],"issued":{"date-parts":[["2002",5,22]]},"accessed":{"date-parts":[["2012",12,5]]}}}],"schema":"https://github.com/citation-style-language/schema/raw/master/csl-citation.json"} </w:instrText>
        </w:r>
      </w:ins>
      <w:del w:id="192" w:author="Ruth" w:date="2013-04-19T12:45:00Z">
        <w:r w:rsidR="00C27F94" w:rsidDel="00A748E3">
          <w:rPr>
            <w:rFonts w:cs="CMR10"/>
          </w:rPr>
          <w:delInstrText xml:space="preserve"> ADDIN ZOTERO_ITEM CSL_CITATION {"citationID":"fWlc4yaC","properties":{"formattedCitation":"{\\rtf (Faulkes, Abbott, O\\uc0\\u8217{}Brien, \\i et al.\\i0{}, 1997; Burland, Bennett, Jarvis, \\i et al.\\i0{}, 2002)}","plainCitation":"(Faulkes, Abbott, O’Brien, et al., 1997; Burland, Bennett, Jarvis, et al., 2002)"},"citationItems":[{"id":85,"uris":["http://zotero.org/users/701671/items/A2PRFUA8"],"uri":["http://zotero.org/users/701671/items/A2PRFUA8"],"itemData":{"id":85,"type":"article-journal","title":"Micro- and macrogeographical genetic structure of colonies of naked mole-rats Heterocephalus glaber","container-title":"Molecular Ecology","page":"615–628","volume":"6","issue":"7","source":"Wiley Online Library","abstract":"Patterns of genetic structure in eusocial naked mole-rat populations were quantified within and among geographically distant populations using multilocus DNA fingerprinting and mitochondrial DNA (mtDNA) sequence analysis. Individuals within colonies were genetically almost monomorphic, sharing the same mtDNA control region haplotype and having coefficients of band sharing estimated from DNA fingerprints ranging from 0.93 to 0.99. Family analysis of a hybrid captive colony of naked mole-rats with increased levels of genetic variability using multilocus DNA fingerprinting gave results consistent with Mendelian inheritance, and has revealed for the first time that multiple paternity can occur. In a survey of wild colonies from Ethiopia, Somalia and locations in northern and southern Kenya, we have examined mtDNA control region sequence variation in 42 individuals from 15 colonies, and together with multilocus DNA fingerprinting and mtDNA cytochrome-b sequence analysis in selected individuals have shown that these populations show considerable genetic divergence. Most of the variance in sequence divergence was found to be between geographical locations (Φct= 0.68) and there was a significant correlation between sequence divergence and geographical separation of haplotypes. Six colonies from Mtito Andei in southern Kenya shared the same control region haplotype, suggesting a recent common maternal ancestor. In contrast, out of four colonies at Lerata in north Kenya, three haplotypes were identified, and phylogenetic analysis suggests that this area may be a zone where two distinct lineages are in close proximity. Genetic distances were maximal between Ethiopian and southern Kenyan populations at 5.8% for cytochrome-b, and are approaching interspecific values seen between other Bathyergids.","DOI":"10.1046/j.1365-294X.1997.00227.x","ISSN":"1365-294X","language":"en","author":[{"family":"Faulkes","given":"C. G."},{"family":"Abbott","given":"D. H."},{"family":"O'Brien","given":"H. P."},{"family":"Lau","given":"L."},{"family":"Roy","given":"M. R."},{"family":"Wayne","given":"R. K."},{"family":"Bruford","given":"M. W."}],"issued":{"date-parts":[[1997]]},"accessed":{"date-parts":[[2012,12,5]]}}},{"id":314,"uris":["http://zotero.org/users/701671/items/WRRTNM3N"],"uri":["http://zotero.org/users/701671/items/WRRTNM3N"],"itemData":{"id":314,"type":"article-journal","title":"Eusociality in African mole-rats: new insights from patterns of genetic relatedness in the Damaraland mole-rat (Cryptomys damarensis)","container-title":"Proceedings of the Royal Society of London. Series B: Biological Sciences","page":"1025-1030","volume":"269","issue":"1495","source":"rspb.royalsocietypublishing.org","abstract":"After the discovery of eusociality in the naked mole–rat, it was proposed that inbreeding and high colony relatedness in this species were the major underlying factors driving cooperative breeding in African molerats. By contrast, field and laboratory studies of the eusocial Damaraland mole–rat (Cryptomys damarensis) have raised the possibility that this species is an obligate outbreeder, although the build–up of inbreeding over several generations could still occur. Using microsatellite markers, we show that most breeding pairs in wild colonies of the Damaraland mole–rat are indeed unrelated (R = 0.02 ± 0.04) and that mean colony relatedness (R = 0.46 ± 0.01), determined across 15 colonies from three separate populations, is little more than half that previously identified in naked mole–rats. This finding demonstrates that normal familial levels of relatedness are sufficient for the occurrence of eusociality in mammals. Variation in the mean colony relatedness among populations provides support both for the central role played by ecological constraints in cooperative breeding and for the suggestion that inbreeding in naked mole–rats is a response to extreme constraints on dispersal. Approaches that determine the relative importance of an array of extrinsic factors in driving social evolution in African mole–rats are now required.","DOI":"10.1098/rspb.2002.1978","ISSN":"0962-8452, 1471-2954","shortTitle":"Eusociality in African mole-rats","journalAbbreviation":"Proc. R. Soc. Lond. B","language":"en","author":[{"family":"Burland","given":"Tamsin M."},{"family":"Bennett","given":"Nigel C."},{"family":"Jarvis","given":"Jennifer U. M."},{"family":"Faulkes","given":"Christopher G."}],"issued":{"date-parts":[[2002,5,22]]},"accessed":{"date-parts":[[2012,12,5]]}}}],"schema":"https://github.com/citation-style-language/schema/raw/master/csl-citation.json"} </w:delInstrText>
        </w:r>
      </w:del>
      <w:r w:rsidR="00544463">
        <w:rPr>
          <w:rFonts w:cs="CMR10"/>
        </w:rPr>
        <w:fldChar w:fldCharType="separate"/>
      </w:r>
      <w:r w:rsidR="00C27F94" w:rsidRPr="0093454B">
        <w:rPr>
          <w:rFonts w:ascii="Calibri" w:hAnsi="Calibri" w:cs="Times New Roman"/>
          <w:szCs w:val="24"/>
        </w:rPr>
        <w:t xml:space="preserve">(Faulkes, Abbott, O’Brien, </w:t>
      </w:r>
      <w:r w:rsidR="00C27F94" w:rsidRPr="0093454B">
        <w:rPr>
          <w:rFonts w:ascii="Calibri" w:hAnsi="Calibri" w:cs="Times New Roman"/>
          <w:i/>
          <w:iCs/>
          <w:szCs w:val="24"/>
        </w:rPr>
        <w:t>et al.</w:t>
      </w:r>
      <w:r w:rsidR="00C27F94" w:rsidRPr="0093454B">
        <w:rPr>
          <w:rFonts w:ascii="Calibri" w:hAnsi="Calibri" w:cs="Times New Roman"/>
          <w:szCs w:val="24"/>
        </w:rPr>
        <w:t xml:space="preserve">, 1997; Burland, Bennett, Jarvis, </w:t>
      </w:r>
      <w:r w:rsidR="00C27F94" w:rsidRPr="0093454B">
        <w:rPr>
          <w:rFonts w:ascii="Calibri" w:hAnsi="Calibri" w:cs="Times New Roman"/>
          <w:i/>
          <w:iCs/>
          <w:szCs w:val="24"/>
        </w:rPr>
        <w:t>et al.</w:t>
      </w:r>
      <w:r w:rsidR="00C27F94" w:rsidRPr="0093454B">
        <w:rPr>
          <w:rFonts w:ascii="Calibri" w:hAnsi="Calibri" w:cs="Times New Roman"/>
          <w:szCs w:val="24"/>
        </w:rPr>
        <w:t>, 2002)</w:t>
      </w:r>
      <w:r w:rsidR="00544463">
        <w:rPr>
          <w:rFonts w:cs="CMR10"/>
        </w:rPr>
        <w:fldChar w:fldCharType="end"/>
      </w:r>
      <w:r>
        <w:rPr>
          <w:rFonts w:cs="CMR10"/>
        </w:rPr>
        <w:t xml:space="preserve"> or social spiders </w:t>
      </w:r>
      <w:r w:rsidR="00544463">
        <w:rPr>
          <w:rFonts w:cs="CMR10"/>
        </w:rPr>
        <w:fldChar w:fldCharType="begin"/>
      </w:r>
      <w:ins w:id="193" w:author="Ruth" w:date="2013-04-19T12:45:00Z">
        <w:r w:rsidR="00A748E3">
          <w:rPr>
            <w:rFonts w:cs="CMR10"/>
          </w:rPr>
          <w:instrText xml:space="preserve"> ADDIN ZOTERO_ITEM CSL_CITATION {"citationID":"rz9MgwS5","properties":{"formattedCitation":"(Aviles, 1997)","plainCitation":"(Aviles, 1997)"},"citationItems":[{"id":193,"uris":["http://zotero.org/users/701671/items/KWTA9QKH"],"uri":["http://zotero.org/users/701671/items/KWTA9QKH"],"itemData":{"id":193,"type":"chapter","title":"Causes and consequences of cooperation and permanent-sociality in spiders.","container-title":"The Evolution of Social Behaviour in Insects and Arachnids","publisher":"Cambridge University Press","page":"476-498","ISBN":"9780511721953","author":[{"family":"Aviles","given":"L"}],"container-author":[{"family":"s (J. Choe and B. Crespi, eds)","given":""}],"issued":{"date-parts":[["1997"]]}}}],"schema":"https://github.com/citation-style-language/schema/raw/master/csl-citation.json"} </w:instrText>
        </w:r>
      </w:ins>
      <w:del w:id="194" w:author="Ruth" w:date="2013-04-19T12:45:00Z">
        <w:r w:rsidR="00C27F94" w:rsidDel="00A748E3">
          <w:rPr>
            <w:rFonts w:cs="CMR10"/>
          </w:rPr>
          <w:delInstrText xml:space="preserve"> ADDIN ZOTERO_ITEM CSL_CITATION {"citationID":"rz9MgwS5","properties":{"formattedCitation":"(Aviles, 1997)","plainCitation":"(Aviles, 1997)"},"citationItems":[{"id":193,"uris":["http://zotero.org/users/701671/items/KWTA9QKH"],"uri":["http://zotero.org/users/701671/items/KWTA9QKH"],"itemData":{"id":193,"type":"chapter","title":"Causes and consequences of cooperation and permanent-sociality in spiders.","container-title":"The Evolution of Social Behaviour in Insects and Arachnids","publisher":"Cambridge University Press","page":"476-498","ISBN":"9780511721953","author":[{"family":"Aviles","given":"L"}],"container-author":[{"family":"s (J. Choe and B. Crespi, eds)","given":""}],"issued":{"date-parts":[[1997]]}}}],"schema":"https://github.com/citation-style-language/schema/raw/master/csl-citation.json"} </w:delInstrText>
        </w:r>
      </w:del>
      <w:r w:rsidR="00544463">
        <w:rPr>
          <w:rFonts w:cs="CMR10"/>
        </w:rPr>
        <w:fldChar w:fldCharType="separate"/>
      </w:r>
      <w:r w:rsidR="00C27F94" w:rsidRPr="0093454B">
        <w:rPr>
          <w:rFonts w:ascii="Calibri" w:hAnsi="Calibri"/>
        </w:rPr>
        <w:t>(Aviles, 1997)</w:t>
      </w:r>
      <w:r w:rsidR="00544463">
        <w:rPr>
          <w:rFonts w:cs="CMR10"/>
        </w:rPr>
        <w:fldChar w:fldCharType="end"/>
      </w:r>
      <w:r>
        <w:rPr>
          <w:rFonts w:cs="CMR10"/>
        </w:rPr>
        <w:t xml:space="preserve">. To facilitate relatedness calculations, all offspring in a clutch are sired by the same father. </w:t>
      </w:r>
    </w:p>
    <w:p w14:paraId="6D284987" w14:textId="77777777" w:rsidR="0028234D" w:rsidRDefault="0028234D" w:rsidP="002A3A3E">
      <w:pPr>
        <w:spacing w:line="480" w:lineRule="auto"/>
        <w:rPr>
          <w:lang w:val="en-CA"/>
        </w:rPr>
      </w:pPr>
    </w:p>
    <w:p w14:paraId="3D99B262" w14:textId="77777777" w:rsidR="0028234D" w:rsidRPr="002D7A9A" w:rsidRDefault="0028234D" w:rsidP="002A3A3E">
      <w:pPr>
        <w:spacing w:line="480" w:lineRule="auto"/>
        <w:rPr>
          <w:i/>
          <w:lang w:val="en-CA"/>
        </w:rPr>
      </w:pPr>
      <w:r w:rsidRPr="002D7A9A">
        <w:rPr>
          <w:i/>
          <w:lang w:val="en-CA"/>
        </w:rPr>
        <w:t>Group Formation</w:t>
      </w:r>
    </w:p>
    <w:p w14:paraId="4C5D3AA2" w14:textId="77777777" w:rsidR="001F1E45" w:rsidRDefault="001F1E45" w:rsidP="001F1E45">
      <w:pPr>
        <w:spacing w:line="480" w:lineRule="auto"/>
        <w:rPr>
          <w:rFonts w:cs="CMR10"/>
        </w:rPr>
      </w:pPr>
      <w:r w:rsidRPr="00EA400D">
        <w:rPr>
          <w:rFonts w:cs="CMR10"/>
        </w:rPr>
        <w:t>Groups are formed by accretion.</w:t>
      </w:r>
      <w:r w:rsidR="00A53682">
        <w:rPr>
          <w:rFonts w:cs="CMR10"/>
        </w:rPr>
        <w:t xml:space="preserve"> The group formation phase involves individual leaving the global pool one at a time</w:t>
      </w:r>
      <w:r w:rsidR="000F1F6C">
        <w:rPr>
          <w:rFonts w:cs="CMR10"/>
        </w:rPr>
        <w:t xml:space="preserve"> at random</w:t>
      </w:r>
      <w:r w:rsidR="003871B8">
        <w:rPr>
          <w:rFonts w:cs="CMR10"/>
        </w:rPr>
        <w:t>. Each individual</w:t>
      </w:r>
      <w:r w:rsidRPr="00EA400D">
        <w:rPr>
          <w:rFonts w:cs="CMR10"/>
        </w:rPr>
        <w:t xml:space="preserve"> start</w:t>
      </w:r>
      <w:r w:rsidR="003871B8">
        <w:rPr>
          <w:rFonts w:cs="CMR10"/>
        </w:rPr>
        <w:t>s by</w:t>
      </w:r>
      <w:r w:rsidRPr="00EA400D">
        <w:rPr>
          <w:rFonts w:cs="CMR10"/>
        </w:rPr>
        <w:t xml:space="preserve"> trying to get into the last non-empty group and continue</w:t>
      </w:r>
      <w:r w:rsidR="003871B8">
        <w:rPr>
          <w:rFonts w:cs="CMR10"/>
        </w:rPr>
        <w:t>s</w:t>
      </w:r>
      <w:r w:rsidRPr="00EA400D">
        <w:rPr>
          <w:rFonts w:cs="CMR10"/>
        </w:rPr>
        <w:t xml:space="preserve"> backwards from there. </w:t>
      </w:r>
      <w:r w:rsidR="009140C5">
        <w:rPr>
          <w:rFonts w:cs="CMR10"/>
        </w:rPr>
        <w:t xml:space="preserve">Because newly dispersed relatives occupy </w:t>
      </w:r>
      <w:r w:rsidR="003871B8">
        <w:rPr>
          <w:rFonts w:cs="CMR10"/>
        </w:rPr>
        <w:t xml:space="preserve">the most </w:t>
      </w:r>
      <w:r w:rsidR="009140C5">
        <w:rPr>
          <w:rFonts w:cs="CMR10"/>
        </w:rPr>
        <w:t xml:space="preserve">recently formed groups, this creates a linearly viscous population structure that maximizes encounters between relatives. </w:t>
      </w:r>
      <w:r w:rsidRPr="00EA400D">
        <w:rPr>
          <w:rFonts w:cs="CMR10"/>
        </w:rPr>
        <w:t xml:space="preserve">If </w:t>
      </w:r>
      <w:r w:rsidR="001C67BC">
        <w:rPr>
          <w:rFonts w:cs="CMR10"/>
        </w:rPr>
        <w:t>an individual is unable to joi</w:t>
      </w:r>
      <w:r w:rsidR="003871B8">
        <w:rPr>
          <w:rFonts w:cs="CMR10"/>
        </w:rPr>
        <w:t xml:space="preserve">n any </w:t>
      </w:r>
      <w:r w:rsidR="00C06F49">
        <w:rPr>
          <w:rFonts w:cs="CMR10"/>
        </w:rPr>
        <w:t xml:space="preserve">of the </w:t>
      </w:r>
      <w:r w:rsidR="003871B8">
        <w:rPr>
          <w:rFonts w:cs="CMR10"/>
        </w:rPr>
        <w:t>groups</w:t>
      </w:r>
      <w:r w:rsidR="001C67BC">
        <w:rPr>
          <w:rFonts w:cs="CMR10"/>
        </w:rPr>
        <w:t xml:space="preserve"> it establishes a new one</w:t>
      </w:r>
      <w:r w:rsidRPr="00EA400D">
        <w:rPr>
          <w:rFonts w:cs="CMR10"/>
        </w:rPr>
        <w:t xml:space="preserve">. </w:t>
      </w:r>
      <w:r w:rsidR="00B560CE">
        <w:rPr>
          <w:rFonts w:cs="CMR10"/>
        </w:rPr>
        <w:t xml:space="preserve"> We assume that there are ecological limits on the size of the global population by having only a limited number of available nesting sites. Individuals that do not get admitted to any of the nesting sites are discarded.</w:t>
      </w:r>
      <w:r w:rsidR="000F1F6C">
        <w:rPr>
          <w:rFonts w:cs="CMR10"/>
        </w:rPr>
        <w:t xml:space="preserve"> Note that since individuals are chosen at ra</w:t>
      </w:r>
      <w:r w:rsidR="00C469A7">
        <w:rPr>
          <w:rFonts w:cs="CMR10"/>
        </w:rPr>
        <w:t>n</w:t>
      </w:r>
      <w:r w:rsidR="000F1F6C">
        <w:rPr>
          <w:rFonts w:cs="CMR10"/>
        </w:rPr>
        <w:t>dom to join groups, this procedure does not bias selection.</w:t>
      </w:r>
    </w:p>
    <w:p w14:paraId="2F9F3B4F" w14:textId="77777777" w:rsidR="00A72A9F" w:rsidRPr="003871B8" w:rsidRDefault="00A72A9F" w:rsidP="001F1E45">
      <w:pPr>
        <w:autoSpaceDE w:val="0"/>
        <w:autoSpaceDN w:val="0"/>
        <w:adjustRightInd w:val="0"/>
        <w:spacing w:after="0" w:line="480" w:lineRule="auto"/>
        <w:rPr>
          <w:rFonts w:cs="CMR10"/>
        </w:rPr>
      </w:pPr>
      <w:r w:rsidRPr="003871B8">
        <w:rPr>
          <w:rFonts w:cs="CMR10"/>
        </w:rPr>
        <w:t>The probability tha</w:t>
      </w:r>
      <w:r w:rsidR="003871B8">
        <w:rPr>
          <w:rFonts w:cs="CMR10"/>
        </w:rPr>
        <w:t>t a new member</w:t>
      </w:r>
      <w:r w:rsidR="00B560CE">
        <w:rPr>
          <w:rFonts w:cs="CMR10"/>
        </w:rPr>
        <w:t xml:space="preserve"> is accepted into a group is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55"/>
        <w:gridCol w:w="487"/>
      </w:tblGrid>
      <w:tr w:rsidR="003871B8" w14:paraId="330E8860" w14:textId="77777777" w:rsidTr="00C469A7">
        <w:tc>
          <w:tcPr>
            <w:tcW w:w="8755" w:type="dxa"/>
            <w:vAlign w:val="center"/>
          </w:tcPr>
          <w:p w14:paraId="0AB3131B" w14:textId="77777777" w:rsidR="003871B8" w:rsidRDefault="003C6B1C" w:rsidP="00C469A7">
            <w:pPr>
              <w:autoSpaceDE w:val="0"/>
              <w:autoSpaceDN w:val="0"/>
              <w:adjustRightInd w:val="0"/>
              <w:spacing w:line="480" w:lineRule="auto"/>
              <w:jc w:val="center"/>
              <w:rPr>
                <w:rFonts w:cs="CMR10"/>
              </w:rPr>
            </w:pPr>
            <m:oMathPara>
              <m:oMathParaPr>
                <m:jc m:val="center"/>
              </m:oMathParaPr>
              <m:oMath>
                <m:sSub>
                  <m:sSubPr>
                    <m:ctrlPr>
                      <w:rPr>
                        <w:rFonts w:ascii="Cambria Math" w:hAnsi="Cambria Math" w:cs="CMR10"/>
                        <w:i/>
                      </w:rPr>
                    </m:ctrlPr>
                  </m:sSubPr>
                  <m:e>
                    <m:r>
                      <w:rPr>
                        <w:rFonts w:ascii="Cambria Math" w:hAnsi="Cambria Math" w:cs="CMR10"/>
                      </w:rPr>
                      <m:t>P</m:t>
                    </m:r>
                  </m:e>
                  <m:sub>
                    <m:r>
                      <w:rPr>
                        <w:rFonts w:ascii="Cambria Math" w:hAnsi="Cambria Math" w:cs="CMR10"/>
                      </w:rPr>
                      <m:t>ij</m:t>
                    </m:r>
                  </m:sub>
                </m:sSub>
                <m:r>
                  <w:rPr>
                    <w:rFonts w:ascii="Cambria Math" w:hAnsi="Cambria Math" w:cs="CMR10"/>
                  </w:rPr>
                  <m:t>=</m:t>
                </m:r>
                <m:d>
                  <m:dPr>
                    <m:begChr m:val="{"/>
                    <m:endChr m:val=""/>
                    <m:ctrlPr>
                      <w:rPr>
                        <w:rFonts w:ascii="Cambria Math" w:hAnsi="Cambria Math" w:cs="CMR10"/>
                        <w:i/>
                      </w:rPr>
                    </m:ctrlPr>
                  </m:dPr>
                  <m:e>
                    <m:eqArr>
                      <m:eqArrPr>
                        <m:ctrlPr>
                          <w:rPr>
                            <w:rFonts w:ascii="Cambria Math" w:hAnsi="Cambria Math" w:cs="CMR10"/>
                            <w:i/>
                          </w:rPr>
                        </m:ctrlPr>
                      </m:eqArrPr>
                      <m:e>
                        <m:r>
                          <m:rPr>
                            <m:nor/>
                          </m:rPr>
                          <w:rPr>
                            <w:rFonts w:ascii="Cambria Math" w:hAnsi="Cambria Math" w:cs="CMR10"/>
                          </w:rPr>
                          <m:t>1                                                      :if</m:t>
                        </m:r>
                        <m:r>
                          <m:rPr>
                            <m:nor/>
                          </m:rPr>
                          <w:rPr>
                            <w:rFonts w:ascii="Cambria Math" w:hAnsi="Cambria Math" w:cs="CMR10"/>
                            <w:i/>
                          </w:rPr>
                          <m:t xml:space="preserve"> j</m:t>
                        </m:r>
                        <m:r>
                          <m:rPr>
                            <m:nor/>
                          </m:rPr>
                          <w:rPr>
                            <w:rFonts w:ascii="Cambria Math" w:hAnsi="Cambria Math" w:cs="CMR10"/>
                          </w:rPr>
                          <m:t xml:space="preserve"> is empty</m:t>
                        </m:r>
                      </m:e>
                      <m:e>
                        <m:r>
                          <w:rPr>
                            <w:rFonts w:ascii="Cambria Math" w:hAnsi="Cambria Math" w:cs="CMR10"/>
                          </w:rPr>
                          <m:t>h</m:t>
                        </m:r>
                        <m:d>
                          <m:dPr>
                            <m:ctrlPr>
                              <w:rPr>
                                <w:rFonts w:ascii="Cambria Math" w:hAnsi="Cambria Math" w:cs="CMR10"/>
                                <w:i/>
                              </w:rPr>
                            </m:ctrlPr>
                          </m:dPr>
                          <m:e>
                            <m:r>
                              <w:rPr>
                                <w:rFonts w:ascii="Cambria Math" w:hAnsi="Cambria Math" w:cs="CMR10"/>
                              </w:rPr>
                              <m:t>j</m:t>
                            </m:r>
                          </m:e>
                        </m:d>
                        <m:r>
                          <w:rPr>
                            <w:rFonts w:ascii="Cambria Math" w:hAnsi="Cambria Math" w:cs="CMR10"/>
                          </w:rPr>
                          <m:t>∙k</m:t>
                        </m:r>
                        <m:d>
                          <m:dPr>
                            <m:ctrlPr>
                              <w:rPr>
                                <w:rFonts w:ascii="Cambria Math" w:hAnsi="Cambria Math" w:cs="CMR10"/>
                                <w:i/>
                              </w:rPr>
                            </m:ctrlPr>
                          </m:dPr>
                          <m:e>
                            <m:sSub>
                              <m:sSubPr>
                                <m:ctrlPr>
                                  <w:rPr>
                                    <w:rFonts w:ascii="Cambria Math" w:hAnsi="Cambria Math" w:cs="CMR10"/>
                                    <w:i/>
                                  </w:rPr>
                                </m:ctrlPr>
                              </m:sSubPr>
                              <m:e>
                                <m:r>
                                  <w:rPr>
                                    <w:rFonts w:ascii="Cambria Math" w:hAnsi="Cambria Math" w:cs="CMR10"/>
                                  </w:rPr>
                                  <m:t>R</m:t>
                                </m:r>
                              </m:e>
                              <m:sub>
                                <m:r>
                                  <w:rPr>
                                    <w:rFonts w:ascii="Cambria Math" w:hAnsi="Cambria Math" w:cs="CMR10"/>
                                  </w:rPr>
                                  <m:t>ij</m:t>
                                </m:r>
                              </m:sub>
                            </m:sSub>
                            <m:r>
                              <w:rPr>
                                <w:rFonts w:ascii="Cambria Math" w:hAnsi="Cambria Math" w:cs="CMR10"/>
                              </w:rPr>
                              <m:t>,</m:t>
                            </m:r>
                            <m:sSub>
                              <m:sSubPr>
                                <m:ctrlPr>
                                  <w:rPr>
                                    <w:rFonts w:ascii="Cambria Math" w:hAnsi="Cambria Math" w:cs="CMR10"/>
                                    <w:i/>
                                  </w:rPr>
                                </m:ctrlPr>
                              </m:sSubPr>
                              <m:e>
                                <m:r>
                                  <w:rPr>
                                    <w:rFonts w:ascii="Cambria Math" w:hAnsi="Cambria Math" w:cs="CMR10"/>
                                  </w:rPr>
                                  <m:t>m</m:t>
                                </m:r>
                              </m:e>
                              <m:sub>
                                <m:r>
                                  <w:rPr>
                                    <w:rFonts w:ascii="Cambria Math" w:hAnsi="Cambria Math" w:cs="CMR10"/>
                                  </w:rPr>
                                  <m:t>i</m:t>
                                </m:r>
                              </m:sub>
                            </m:sSub>
                          </m:e>
                        </m:d>
                        <m:r>
                          <w:rPr>
                            <w:rFonts w:ascii="Cambria Math" w:hAnsi="Cambria Math" w:cs="CMR10"/>
                          </w:rPr>
                          <m:t>∙k</m:t>
                        </m:r>
                        <m:d>
                          <m:dPr>
                            <m:ctrlPr>
                              <w:rPr>
                                <w:rFonts w:ascii="Cambria Math" w:hAnsi="Cambria Math" w:cs="CMR10"/>
                                <w:i/>
                              </w:rPr>
                            </m:ctrlPr>
                          </m:dPr>
                          <m:e>
                            <m:sSub>
                              <m:sSubPr>
                                <m:ctrlPr>
                                  <w:rPr>
                                    <w:rFonts w:ascii="Cambria Math" w:hAnsi="Cambria Math" w:cs="CMR10"/>
                                    <w:i/>
                                  </w:rPr>
                                </m:ctrlPr>
                              </m:sSubPr>
                              <m:e>
                                <m:r>
                                  <w:rPr>
                                    <w:rFonts w:ascii="Cambria Math" w:hAnsi="Cambria Math" w:cs="CMR10"/>
                                  </w:rPr>
                                  <m:t>R</m:t>
                                </m:r>
                              </m:e>
                              <m:sub>
                                <m:r>
                                  <w:rPr>
                                    <w:rFonts w:ascii="Cambria Math" w:hAnsi="Cambria Math" w:cs="CMR10"/>
                                  </w:rPr>
                                  <m:t>ij</m:t>
                                </m:r>
                              </m:sub>
                            </m:sSub>
                            <m:r>
                              <w:rPr>
                                <w:rFonts w:ascii="Cambria Math" w:hAnsi="Cambria Math" w:cs="CMR10"/>
                              </w:rPr>
                              <m:t>,</m:t>
                            </m:r>
                            <m:sSub>
                              <m:sSubPr>
                                <m:ctrlPr>
                                  <w:rPr>
                                    <w:rFonts w:ascii="Cambria Math" w:hAnsi="Cambria Math" w:cs="CMR10"/>
                                    <w:i/>
                                  </w:rPr>
                                </m:ctrlPr>
                              </m:sSubPr>
                              <m:e>
                                <m:acc>
                                  <m:accPr>
                                    <m:chr m:val="̅"/>
                                    <m:ctrlPr>
                                      <w:rPr>
                                        <w:rFonts w:ascii="Cambria Math" w:hAnsi="Cambria Math" w:cs="CMR10"/>
                                        <w:i/>
                                      </w:rPr>
                                    </m:ctrlPr>
                                  </m:accPr>
                                  <m:e>
                                    <m:r>
                                      <w:rPr>
                                        <w:rFonts w:ascii="Cambria Math" w:hAnsi="Cambria Math" w:cs="CMR10"/>
                                      </w:rPr>
                                      <m:t>m</m:t>
                                    </m:r>
                                  </m:e>
                                </m:acc>
                              </m:e>
                              <m:sub>
                                <m:r>
                                  <w:rPr>
                                    <w:rFonts w:ascii="Cambria Math" w:hAnsi="Cambria Math" w:cs="CMR10"/>
                                  </w:rPr>
                                  <m:t>j</m:t>
                                </m:r>
                              </m:sub>
                            </m:sSub>
                          </m:e>
                        </m:d>
                        <m:r>
                          <w:rPr>
                            <w:rFonts w:ascii="Cambria Math" w:hAnsi="Cambria Math" w:cs="CMR10"/>
                          </w:rPr>
                          <m:t xml:space="preserve"> :</m:t>
                        </m:r>
                        <m:r>
                          <m:rPr>
                            <m:sty m:val="p"/>
                          </m:rPr>
                          <w:rPr>
                            <w:rFonts w:ascii="Cambria Math" w:hAnsi="Cambria Math" w:cs="CMR10"/>
                          </w:rPr>
                          <m:t>otherwise</m:t>
                        </m:r>
                      </m:e>
                    </m:eqArr>
                  </m:e>
                </m:d>
              </m:oMath>
            </m:oMathPara>
          </w:p>
        </w:tc>
        <w:tc>
          <w:tcPr>
            <w:tcW w:w="487" w:type="dxa"/>
            <w:vAlign w:val="center"/>
          </w:tcPr>
          <w:p w14:paraId="12F09847" w14:textId="77777777" w:rsidR="003871B8" w:rsidRDefault="003871B8" w:rsidP="00C469A7">
            <w:pPr>
              <w:autoSpaceDE w:val="0"/>
              <w:autoSpaceDN w:val="0"/>
              <w:adjustRightInd w:val="0"/>
              <w:spacing w:line="480" w:lineRule="auto"/>
              <w:jc w:val="center"/>
              <w:rPr>
                <w:rFonts w:cs="CMR10"/>
              </w:rPr>
            </w:pPr>
            <w:r>
              <w:rPr>
                <w:rFonts w:cs="CMR10"/>
              </w:rPr>
              <w:t>(2)</w:t>
            </w:r>
          </w:p>
        </w:tc>
      </w:tr>
    </w:tbl>
    <w:p w14:paraId="4F92A7A3" w14:textId="77777777" w:rsidR="003871B8" w:rsidRDefault="003871B8" w:rsidP="001F1E45">
      <w:pPr>
        <w:autoSpaceDE w:val="0"/>
        <w:autoSpaceDN w:val="0"/>
        <w:adjustRightInd w:val="0"/>
        <w:spacing w:after="0" w:line="480" w:lineRule="auto"/>
        <w:rPr>
          <w:rFonts w:cs="CMR10"/>
          <w:i/>
        </w:rPr>
      </w:pPr>
    </w:p>
    <w:p w14:paraId="4835ED1C" w14:textId="58613370" w:rsidR="001F1E45" w:rsidRDefault="00275146" w:rsidP="001F1E45">
      <w:pPr>
        <w:autoSpaceDE w:val="0"/>
        <w:autoSpaceDN w:val="0"/>
        <w:adjustRightInd w:val="0"/>
        <w:spacing w:after="0" w:line="480" w:lineRule="auto"/>
        <w:rPr>
          <w:rFonts w:cs="CMR10"/>
        </w:rPr>
      </w:pPr>
      <w:r>
        <w:rPr>
          <w:rFonts w:cs="CMR10"/>
        </w:rPr>
        <w:t xml:space="preserve">Function </w:t>
      </w:r>
      <w:r w:rsidR="00B560CE">
        <w:rPr>
          <w:rFonts w:cs="CMR10"/>
        </w:rPr>
        <w:t>h(j) is a group size dependent admission probability</w:t>
      </w:r>
      <w:r>
        <w:rPr>
          <w:rFonts w:cs="CMR10"/>
        </w:rPr>
        <w:t xml:space="preserve"> which equals 1 if the</w:t>
      </w:r>
      <w:r w:rsidRPr="00C23D81">
        <w:rPr>
          <w:rFonts w:cs="CMR10"/>
        </w:rPr>
        <w:t xml:space="preserve"> group </w:t>
      </w:r>
      <w:r w:rsidRPr="00300E75">
        <w:rPr>
          <w:rFonts w:cs="CMMI10"/>
          <w:i/>
        </w:rPr>
        <w:t xml:space="preserve">j </w:t>
      </w:r>
      <w:r w:rsidRPr="00C23D81">
        <w:rPr>
          <w:rFonts w:cs="CMR10"/>
        </w:rPr>
        <w:t>is below the optimal group size</w:t>
      </w:r>
      <w:r>
        <w:rPr>
          <w:rFonts w:cs="CMR10"/>
        </w:rPr>
        <w:t xml:space="preserve"> </w:t>
      </w:r>
      <m:oMath>
        <m:f>
          <m:fPr>
            <m:type m:val="skw"/>
            <m:ctrlPr>
              <w:rPr>
                <w:rFonts w:ascii="Cambria Math" w:hAnsi="Cambria Math" w:cs="CMR10"/>
                <w:i/>
                <w:sz w:val="20"/>
                <w:szCs w:val="20"/>
              </w:rPr>
            </m:ctrlPr>
          </m:fPr>
          <m:num>
            <m:acc>
              <m:accPr>
                <m:chr m:val="̅"/>
                <m:ctrlPr>
                  <w:rPr>
                    <w:rFonts w:ascii="Cambria Math" w:hAnsi="Cambria Math" w:cs="CMR10"/>
                    <w:i/>
                    <w:sz w:val="20"/>
                    <w:szCs w:val="20"/>
                  </w:rPr>
                </m:ctrlPr>
              </m:accPr>
              <m:e>
                <m:r>
                  <w:rPr>
                    <w:rFonts w:ascii="Cambria Math" w:hAnsi="Cambria Math" w:cs="CMR10"/>
                    <w:sz w:val="20"/>
                    <w:szCs w:val="20"/>
                  </w:rPr>
                  <m:t>γ</m:t>
                </m:r>
              </m:e>
            </m:acc>
          </m:num>
          <m:den>
            <m:r>
              <w:rPr>
                <w:rFonts w:ascii="Cambria Math" w:hAnsi="Cambria Math" w:cs="CMR10"/>
                <w:sz w:val="20"/>
                <w:szCs w:val="20"/>
              </w:rPr>
              <m:t>c</m:t>
            </m:r>
          </m:den>
        </m:f>
      </m:oMath>
      <w:r w:rsidRPr="00C23D81">
        <w:rPr>
          <w:rFonts w:cs="CMR10"/>
        </w:rPr>
        <w:t xml:space="preserve">, zero if the size of </w:t>
      </w:r>
      <w:r w:rsidRPr="00C23D81">
        <w:rPr>
          <w:rFonts w:cs="CMMI10"/>
        </w:rPr>
        <w:t xml:space="preserve">j </w:t>
      </w:r>
      <w:r w:rsidRPr="00C23D81">
        <w:rPr>
          <w:rFonts w:cs="CMR10"/>
        </w:rPr>
        <w:t xml:space="preserve">is above the expected stable group size, and linearly decreasing in </w:t>
      </w:r>
      <w:r w:rsidRPr="00C23D81">
        <w:rPr>
          <w:rFonts w:cs="CMR10"/>
        </w:rPr>
        <w:lastRenderedPageBreak/>
        <w:t xml:space="preserve">between. </w:t>
      </w:r>
      <w:r>
        <w:rPr>
          <w:rFonts w:cs="CMR10"/>
        </w:rPr>
        <w:t xml:space="preserve">This </w:t>
      </w:r>
      <w:r w:rsidRPr="00C23D81">
        <w:rPr>
          <w:rFonts w:cs="CMR10"/>
        </w:rPr>
        <w:t>ensures that group</w:t>
      </w:r>
      <w:r w:rsidR="00256346">
        <w:rPr>
          <w:rFonts w:cs="CMR10"/>
        </w:rPr>
        <w:t>s form at a</w:t>
      </w:r>
      <w:r w:rsidRPr="00C23D81">
        <w:rPr>
          <w:rFonts w:cs="CMR10"/>
        </w:rPr>
        <w:t xml:space="preserve"> size </w:t>
      </w:r>
      <w:r w:rsidR="00256346">
        <w:rPr>
          <w:rFonts w:cs="CMR10"/>
        </w:rPr>
        <w:t>between the optimum and stable group size</w:t>
      </w:r>
      <w:r w:rsidRPr="00C23D81">
        <w:rPr>
          <w:rFonts w:cs="CMR10"/>
        </w:rPr>
        <w:t>,</w:t>
      </w:r>
      <w:r>
        <w:rPr>
          <w:rFonts w:cs="CMR10"/>
        </w:rPr>
        <w:t xml:space="preserve"> as is often observed in natural populations (</w:t>
      </w:r>
      <w:proofErr w:type="gramStart"/>
      <w:r>
        <w:rPr>
          <w:rFonts w:cs="CMR10"/>
        </w:rPr>
        <w:t>ref see</w:t>
      </w:r>
      <w:proofErr w:type="gramEnd"/>
      <w:r>
        <w:rPr>
          <w:rFonts w:cs="CMR10"/>
        </w:rPr>
        <w:t xml:space="preserve"> </w:t>
      </w:r>
      <w:proofErr w:type="spellStart"/>
      <w:r>
        <w:rPr>
          <w:rFonts w:cs="CMR10"/>
        </w:rPr>
        <w:t>Giraldeau</w:t>
      </w:r>
      <w:proofErr w:type="spellEnd"/>
      <w:r>
        <w:rPr>
          <w:rFonts w:cs="CMR10"/>
        </w:rPr>
        <w:t xml:space="preserve"> 1988)</w:t>
      </w:r>
      <w:r w:rsidRPr="00C23D81">
        <w:rPr>
          <w:rFonts w:cs="CMR10"/>
        </w:rPr>
        <w:t>.</w:t>
      </w:r>
    </w:p>
    <w:p w14:paraId="57D61D4B" w14:textId="77777777" w:rsidR="00275146" w:rsidRDefault="00275146" w:rsidP="001F1E45">
      <w:pPr>
        <w:autoSpaceDE w:val="0"/>
        <w:autoSpaceDN w:val="0"/>
        <w:adjustRightInd w:val="0"/>
        <w:spacing w:after="0" w:line="480" w:lineRule="auto"/>
        <w:rPr>
          <w:rFonts w:cs="CMR10"/>
        </w:rPr>
      </w:pPr>
      <w:r>
        <w:rPr>
          <w:rFonts w:cs="CMR10"/>
        </w:rPr>
        <w:t xml:space="preserve">Function k </w:t>
      </w:r>
      <w:r w:rsidR="005B2D09" w:rsidRPr="00C23D81">
        <w:rPr>
          <w:rFonts w:cs="CMR10"/>
        </w:rPr>
        <w:t>weights the k</w:t>
      </w:r>
      <w:r w:rsidR="005B2D09">
        <w:rPr>
          <w:rFonts w:cs="CMR10"/>
        </w:rPr>
        <w:t xml:space="preserve">inship preferences of the joiner and existing group members,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55"/>
        <w:gridCol w:w="487"/>
      </w:tblGrid>
      <w:tr w:rsidR="00B560CE" w14:paraId="2C0B07C6" w14:textId="77777777" w:rsidTr="00C469A7">
        <w:tc>
          <w:tcPr>
            <w:tcW w:w="8755" w:type="dxa"/>
            <w:vAlign w:val="center"/>
          </w:tcPr>
          <w:p w14:paraId="4C2EA315" w14:textId="77777777" w:rsidR="00B560CE" w:rsidRDefault="00B560CE" w:rsidP="001B22FF">
            <w:pPr>
              <w:autoSpaceDE w:val="0"/>
              <w:autoSpaceDN w:val="0"/>
              <w:adjustRightInd w:val="0"/>
              <w:spacing w:line="480" w:lineRule="auto"/>
              <w:jc w:val="center"/>
              <w:rPr>
                <w:rFonts w:cs="CMMI10"/>
              </w:rPr>
            </w:pPr>
            <m:oMathPara>
              <m:oMathParaPr>
                <m:jc m:val="center"/>
              </m:oMathParaPr>
              <m:oMath>
                <m:r>
                  <w:rPr>
                    <w:rFonts w:ascii="Cambria Math" w:hAnsi="Cambria Math" w:cs="CMR10"/>
                  </w:rPr>
                  <m:t>k</m:t>
                </m:r>
                <m:d>
                  <m:dPr>
                    <m:ctrlPr>
                      <w:rPr>
                        <w:rFonts w:ascii="Cambria Math" w:hAnsi="Cambria Math" w:cs="CMR10"/>
                        <w:i/>
                      </w:rPr>
                    </m:ctrlPr>
                  </m:dPr>
                  <m:e>
                    <m:sSub>
                      <m:sSubPr>
                        <m:ctrlPr>
                          <w:rPr>
                            <w:rFonts w:ascii="Cambria Math" w:hAnsi="Cambria Math" w:cs="CMR10"/>
                            <w:i/>
                          </w:rPr>
                        </m:ctrlPr>
                      </m:sSubPr>
                      <m:e>
                        <m:r>
                          <w:rPr>
                            <w:rFonts w:ascii="Cambria Math" w:hAnsi="Cambria Math" w:cs="CMR10"/>
                          </w:rPr>
                          <m:t>R</m:t>
                        </m:r>
                      </m:e>
                      <m:sub>
                        <m:r>
                          <w:rPr>
                            <w:rFonts w:ascii="Cambria Math" w:hAnsi="Cambria Math" w:cs="CMR10"/>
                          </w:rPr>
                          <m:t>ij</m:t>
                        </m:r>
                      </m:sub>
                    </m:sSub>
                    <m:r>
                      <w:rPr>
                        <w:rFonts w:ascii="Cambria Math" w:hAnsi="Cambria Math" w:cs="CMR10"/>
                      </w:rPr>
                      <m:t>,m</m:t>
                    </m:r>
                  </m:e>
                </m:d>
                <m:r>
                  <w:rPr>
                    <w:rFonts w:ascii="Cambria Math" w:hAnsi="Cambria Math" w:cs="CMR10"/>
                  </w:rPr>
                  <m:t>=</m:t>
                </m:r>
                <m:d>
                  <m:dPr>
                    <m:begChr m:val="{"/>
                    <m:endChr m:val=""/>
                    <m:ctrlPr>
                      <w:rPr>
                        <w:rFonts w:ascii="Cambria Math" w:hAnsi="Cambria Math" w:cs="CMR10"/>
                        <w:i/>
                      </w:rPr>
                    </m:ctrlPr>
                  </m:dPr>
                  <m:e>
                    <m:eqArr>
                      <m:eqArrPr>
                        <m:ctrlPr>
                          <w:rPr>
                            <w:rFonts w:ascii="Cambria Math" w:hAnsi="Cambria Math" w:cs="CMR10"/>
                            <w:i/>
                          </w:rPr>
                        </m:ctrlPr>
                      </m:eqArrPr>
                      <m:e>
                        <m:sSub>
                          <m:sSubPr>
                            <m:ctrlPr>
                              <w:rPr>
                                <w:rFonts w:ascii="Cambria Math" w:hAnsi="Cambria Math" w:cs="CMR10"/>
                                <w:i/>
                              </w:rPr>
                            </m:ctrlPr>
                          </m:sSubPr>
                          <m:e>
                            <m:r>
                              <w:rPr>
                                <w:rFonts w:ascii="Cambria Math" w:hAnsi="Cambria Math" w:cs="CMR10"/>
                              </w:rPr>
                              <m:t>R</m:t>
                            </m:r>
                          </m:e>
                          <m:sub>
                            <m:r>
                              <w:rPr>
                                <w:rFonts w:ascii="Cambria Math" w:hAnsi="Cambria Math" w:cs="CMR10"/>
                              </w:rPr>
                              <m:t>ij</m:t>
                            </m:r>
                          </m:sub>
                        </m:sSub>
                        <m:d>
                          <m:dPr>
                            <m:ctrlPr>
                              <w:rPr>
                                <w:rFonts w:ascii="Cambria Math" w:hAnsi="Cambria Math" w:cs="CMR10"/>
                                <w:i/>
                              </w:rPr>
                            </m:ctrlPr>
                          </m:dPr>
                          <m:e>
                            <m:f>
                              <m:fPr>
                                <m:ctrlPr>
                                  <w:rPr>
                                    <w:rFonts w:ascii="Cambria Math" w:hAnsi="Cambria Math" w:cs="CMR10"/>
                                    <w:i/>
                                    <w:w w:val="80"/>
                                  </w:rPr>
                                </m:ctrlPr>
                              </m:fPr>
                              <m:num>
                                <m:r>
                                  <w:rPr>
                                    <w:rFonts w:ascii="Cambria Math" w:hAnsi="Cambria Math" w:cs="CMR10"/>
                                    <w:w w:val="80"/>
                                  </w:rPr>
                                  <m:t>2</m:t>
                                </m:r>
                              </m:num>
                              <m:den>
                                <m:r>
                                  <w:rPr>
                                    <w:rFonts w:ascii="Cambria Math" w:hAnsi="Cambria Math" w:cs="CMR10"/>
                                    <w:w w:val="80"/>
                                  </w:rPr>
                                  <m:t>m</m:t>
                                </m:r>
                              </m:den>
                            </m:f>
                            <m:r>
                              <w:rPr>
                                <w:rFonts w:ascii="Cambria Math" w:hAnsi="Cambria Math" w:cs="CMR10"/>
                              </w:rPr>
                              <m:t>-2</m:t>
                            </m:r>
                          </m:e>
                        </m:d>
                        <m:r>
                          <w:rPr>
                            <w:rFonts w:ascii="Cambria Math" w:hAnsi="Cambria Math" w:cs="CMR10"/>
                          </w:rPr>
                          <m:t xml:space="preserve">              :</m:t>
                        </m:r>
                        <m:sSub>
                          <m:sSubPr>
                            <m:ctrlPr>
                              <w:rPr>
                                <w:rFonts w:ascii="Cambria Math" w:hAnsi="Cambria Math" w:cs="CMR10"/>
                                <w:i/>
                              </w:rPr>
                            </m:ctrlPr>
                          </m:sSubPr>
                          <m:e>
                            <m:r>
                              <w:rPr>
                                <w:rFonts w:ascii="Cambria Math" w:hAnsi="Cambria Math" w:cs="CMR10"/>
                              </w:rPr>
                              <m:t>R</m:t>
                            </m:r>
                          </m:e>
                          <m:sub>
                            <m:r>
                              <w:rPr>
                                <w:rFonts w:ascii="Cambria Math" w:hAnsi="Cambria Math" w:cs="CMR10"/>
                              </w:rPr>
                              <m:t>ij</m:t>
                            </m:r>
                          </m:sub>
                        </m:sSub>
                        <m:r>
                          <w:rPr>
                            <w:rFonts w:ascii="Cambria Math" w:hAnsi="Cambria Math" w:cs="CMR10"/>
                          </w:rPr>
                          <m:t>∈</m:t>
                        </m:r>
                        <m:d>
                          <m:dPr>
                            <m:begChr m:val="["/>
                            <m:endChr m:val="]"/>
                            <m:ctrlPr>
                              <w:rPr>
                                <w:rFonts w:ascii="Cambria Math" w:hAnsi="Cambria Math" w:cs="CMR10"/>
                                <w:i/>
                              </w:rPr>
                            </m:ctrlPr>
                          </m:dPr>
                          <m:e>
                            <m:r>
                              <w:rPr>
                                <w:rFonts w:ascii="Cambria Math" w:hAnsi="Cambria Math" w:cs="CMR10"/>
                              </w:rPr>
                              <m:t>0, 0.5m</m:t>
                            </m:r>
                          </m:e>
                        </m:d>
                      </m:e>
                      <m:e>
                        <m:r>
                          <w:rPr>
                            <w:rFonts w:ascii="Cambria Math" w:hAnsi="Cambria Math" w:cs="CMR10"/>
                          </w:rPr>
                          <m:t>1-m</m:t>
                        </m:r>
                        <m:d>
                          <m:dPr>
                            <m:ctrlPr>
                              <w:rPr>
                                <w:rFonts w:ascii="Cambria Math" w:hAnsi="Cambria Math" w:cs="CMR10"/>
                                <w:i/>
                              </w:rPr>
                            </m:ctrlPr>
                          </m:dPr>
                          <m:e>
                            <m:f>
                              <m:fPr>
                                <m:ctrlPr>
                                  <w:rPr>
                                    <w:rFonts w:ascii="Cambria Math" w:hAnsi="Cambria Math" w:cs="CMR10"/>
                                    <w:i/>
                                    <w:w w:val="80"/>
                                  </w:rPr>
                                </m:ctrlPr>
                              </m:fPr>
                              <m:num>
                                <m:r>
                                  <w:rPr>
                                    <w:rFonts w:ascii="Cambria Math" w:hAnsi="Cambria Math" w:cs="CMR10"/>
                                    <w:w w:val="80"/>
                                  </w:rPr>
                                  <m:t>2</m:t>
                                </m:r>
                                <m:sSub>
                                  <m:sSubPr>
                                    <m:ctrlPr>
                                      <w:rPr>
                                        <w:rFonts w:ascii="Cambria Math" w:hAnsi="Cambria Math" w:cs="CMR10"/>
                                        <w:i/>
                                        <w:w w:val="80"/>
                                      </w:rPr>
                                    </m:ctrlPr>
                                  </m:sSubPr>
                                  <m:e>
                                    <m:r>
                                      <w:rPr>
                                        <w:rFonts w:ascii="Cambria Math" w:hAnsi="Cambria Math" w:cs="CMR10"/>
                                        <w:w w:val="80"/>
                                      </w:rPr>
                                      <m:t>R</m:t>
                                    </m:r>
                                  </m:e>
                                  <m:sub>
                                    <m:r>
                                      <w:rPr>
                                        <w:rFonts w:ascii="Cambria Math" w:hAnsi="Cambria Math" w:cs="CMR10"/>
                                        <w:w w:val="80"/>
                                      </w:rPr>
                                      <m:t>ij</m:t>
                                    </m:r>
                                  </m:sub>
                                </m:sSub>
                                <m:r>
                                  <w:rPr>
                                    <w:rFonts w:ascii="Cambria Math" w:hAnsi="Cambria Math" w:cs="CMR10"/>
                                    <w:w w:val="80"/>
                                  </w:rPr>
                                  <m:t>-1</m:t>
                                </m:r>
                              </m:num>
                              <m:den>
                                <m:r>
                                  <w:rPr>
                                    <w:rFonts w:ascii="Cambria Math" w:hAnsi="Cambria Math" w:cs="CMR10"/>
                                    <w:w w:val="80"/>
                                  </w:rPr>
                                  <m:t>m-1</m:t>
                                </m:r>
                              </m:den>
                            </m:f>
                          </m:e>
                        </m:d>
                        <m:r>
                          <w:rPr>
                            <w:rFonts w:ascii="Cambria Math" w:hAnsi="Cambria Math" w:cs="CMR10"/>
                          </w:rPr>
                          <m:t xml:space="preserve">       :</m:t>
                        </m:r>
                        <m:sSub>
                          <m:sSubPr>
                            <m:ctrlPr>
                              <w:rPr>
                                <w:rFonts w:ascii="Cambria Math" w:hAnsi="Cambria Math" w:cs="CMR10"/>
                                <w:i/>
                              </w:rPr>
                            </m:ctrlPr>
                          </m:sSubPr>
                          <m:e>
                            <m:r>
                              <w:rPr>
                                <w:rFonts w:ascii="Cambria Math" w:hAnsi="Cambria Math" w:cs="CMR10"/>
                              </w:rPr>
                              <m:t>R</m:t>
                            </m:r>
                          </m:e>
                          <m:sub>
                            <m:r>
                              <w:rPr>
                                <w:rFonts w:ascii="Cambria Math" w:hAnsi="Cambria Math" w:cs="CMR10"/>
                              </w:rPr>
                              <m:t>ij</m:t>
                            </m:r>
                          </m:sub>
                        </m:sSub>
                        <m:r>
                          <w:rPr>
                            <w:rFonts w:ascii="Cambria Math" w:hAnsi="Cambria Math" w:cs="CMR10"/>
                          </w:rPr>
                          <m:t>∈</m:t>
                        </m:r>
                        <m:d>
                          <m:dPr>
                            <m:begChr m:val="["/>
                            <m:endChr m:val="]"/>
                            <m:ctrlPr>
                              <w:rPr>
                                <w:rFonts w:ascii="Cambria Math" w:hAnsi="Cambria Math" w:cs="CMR10"/>
                                <w:i/>
                              </w:rPr>
                            </m:ctrlPr>
                          </m:dPr>
                          <m:e>
                            <m:r>
                              <w:rPr>
                                <w:rFonts w:ascii="Cambria Math" w:hAnsi="Cambria Math" w:cs="CMR10"/>
                              </w:rPr>
                              <m:t>0.5m, 1</m:t>
                            </m:r>
                          </m:e>
                        </m:d>
                      </m:e>
                    </m:eqArr>
                  </m:e>
                </m:d>
              </m:oMath>
            </m:oMathPara>
          </w:p>
        </w:tc>
        <w:tc>
          <w:tcPr>
            <w:tcW w:w="487" w:type="dxa"/>
            <w:vAlign w:val="center"/>
          </w:tcPr>
          <w:p w14:paraId="3433387E" w14:textId="77777777" w:rsidR="00B560CE" w:rsidRDefault="00B560CE" w:rsidP="00C469A7">
            <w:pPr>
              <w:autoSpaceDE w:val="0"/>
              <w:autoSpaceDN w:val="0"/>
              <w:adjustRightInd w:val="0"/>
              <w:spacing w:line="480" w:lineRule="auto"/>
              <w:jc w:val="center"/>
              <w:rPr>
                <w:rFonts w:cs="CMMI10"/>
              </w:rPr>
            </w:pPr>
            <w:r>
              <w:rPr>
                <w:rFonts w:cs="CMMI10"/>
              </w:rPr>
              <w:t>(3)</w:t>
            </w:r>
          </w:p>
        </w:tc>
      </w:tr>
    </w:tbl>
    <w:p w14:paraId="3E361424" w14:textId="77777777" w:rsidR="001F1E45" w:rsidRDefault="001F1E45" w:rsidP="001F1E45">
      <w:pPr>
        <w:autoSpaceDE w:val="0"/>
        <w:autoSpaceDN w:val="0"/>
        <w:adjustRightInd w:val="0"/>
        <w:spacing w:after="0" w:line="480" w:lineRule="auto"/>
        <w:rPr>
          <w:rFonts w:cs="CMR10"/>
        </w:rPr>
      </w:pPr>
    </w:p>
    <w:p w14:paraId="3BAF816B" w14:textId="77777777" w:rsidR="006D3C3B" w:rsidRDefault="00204F0F" w:rsidP="006D3C3B">
      <w:pPr>
        <w:spacing w:line="480" w:lineRule="auto"/>
      </w:pPr>
      <w:r>
        <w:rPr>
          <w:rFonts w:cs="CMR10"/>
        </w:rPr>
        <w:t xml:space="preserve">where </w:t>
      </w:r>
      <w:proofErr w:type="spellStart"/>
      <w:r w:rsidR="00E552ED" w:rsidRPr="005C62EC">
        <w:rPr>
          <w:rFonts w:cs="CMR10"/>
          <w:i/>
        </w:rPr>
        <w:t>R</w:t>
      </w:r>
      <w:r w:rsidR="00E552ED" w:rsidRPr="005C62EC">
        <w:rPr>
          <w:rFonts w:cs="CMR10"/>
          <w:i/>
          <w:vertAlign w:val="subscript"/>
        </w:rPr>
        <w:t>ij</w:t>
      </w:r>
      <w:proofErr w:type="spellEnd"/>
      <w:r w:rsidR="00E552ED">
        <w:rPr>
          <w:rFonts w:cs="CMR10"/>
        </w:rPr>
        <w:t xml:space="preserve"> is the relatedness of individual </w:t>
      </w:r>
      <w:r w:rsidR="00E552ED" w:rsidRPr="005C62EC">
        <w:rPr>
          <w:rFonts w:cs="CMR10"/>
          <w:i/>
        </w:rPr>
        <w:t>i</w:t>
      </w:r>
      <w:r w:rsidR="00E552ED">
        <w:rPr>
          <w:rFonts w:cs="CMR10"/>
        </w:rPr>
        <w:t xml:space="preserve"> to </w:t>
      </w:r>
      <w:r w:rsidR="00E552ED" w:rsidRPr="005C62EC">
        <w:rPr>
          <w:rFonts w:cs="CMR10"/>
          <w:i/>
        </w:rPr>
        <w:t>j</w:t>
      </w:r>
      <w:r>
        <w:rPr>
          <w:rFonts w:cs="CMR10"/>
        </w:rPr>
        <w:t xml:space="preserve">, </w:t>
      </w:r>
      <w:r w:rsidRPr="005C62EC">
        <w:rPr>
          <w:rFonts w:cs="CMR10"/>
          <w:i/>
        </w:rPr>
        <w:t>m</w:t>
      </w:r>
      <w:r>
        <w:rPr>
          <w:rFonts w:cs="CMR10"/>
        </w:rPr>
        <w:t xml:space="preserve"> is the kinship preference with </w:t>
      </w:r>
      <m:oMath>
        <m:sSub>
          <m:sSubPr>
            <m:ctrlPr>
              <w:rPr>
                <w:rFonts w:ascii="Cambria Math" w:hAnsi="Cambria Math" w:cs="CMR10"/>
                <w:i/>
              </w:rPr>
            </m:ctrlPr>
          </m:sSubPr>
          <m:e>
            <m:acc>
              <m:accPr>
                <m:chr m:val="̅"/>
                <m:ctrlPr>
                  <w:rPr>
                    <w:rFonts w:ascii="Cambria Math" w:hAnsi="Cambria Math" w:cs="CMR10"/>
                    <w:i/>
                  </w:rPr>
                </m:ctrlPr>
              </m:accPr>
              <m:e>
                <m:r>
                  <w:rPr>
                    <w:rFonts w:ascii="Cambria Math" w:hAnsi="Cambria Math" w:cs="CMR10"/>
                  </w:rPr>
                  <m:t>m</m:t>
                </m:r>
              </m:e>
            </m:acc>
          </m:e>
          <m:sub>
            <m:r>
              <w:rPr>
                <w:rFonts w:ascii="Cambria Math" w:hAnsi="Cambria Math" w:cs="CMR10"/>
              </w:rPr>
              <m:t>j</m:t>
            </m:r>
          </m:sub>
        </m:sSub>
      </m:oMath>
      <w:r>
        <w:rPr>
          <w:rFonts w:eastAsiaTheme="minorEastAsia" w:cs="CMR10"/>
        </w:rPr>
        <w:t xml:space="preserve"> being the average kinship preference within group </w:t>
      </w:r>
      <w:r w:rsidRPr="005C62EC">
        <w:rPr>
          <w:rFonts w:eastAsiaTheme="minorEastAsia" w:cs="CMR10"/>
          <w:i/>
        </w:rPr>
        <w:t>j</w:t>
      </w:r>
      <w:r>
        <w:rPr>
          <w:rFonts w:eastAsiaTheme="minorEastAsia" w:cs="CMR10"/>
        </w:rPr>
        <w:t xml:space="preserve"> and </w:t>
      </w:r>
      <m:oMath>
        <m:sSub>
          <m:sSubPr>
            <m:ctrlPr>
              <w:rPr>
                <w:rFonts w:ascii="Cambria Math" w:hAnsi="Cambria Math" w:cs="CMR10"/>
                <w:i/>
              </w:rPr>
            </m:ctrlPr>
          </m:sSubPr>
          <m:e>
            <m:r>
              <w:rPr>
                <w:rFonts w:ascii="Cambria Math" w:hAnsi="Cambria Math" w:cs="CMR10"/>
              </w:rPr>
              <m:t>m</m:t>
            </m:r>
          </m:e>
          <m:sub>
            <m:r>
              <w:rPr>
                <w:rFonts w:ascii="Cambria Math" w:hAnsi="Cambria Math" w:cs="CMR10"/>
              </w:rPr>
              <m:t>i</m:t>
            </m:r>
          </m:sub>
        </m:sSub>
      </m:oMath>
      <w:r>
        <w:rPr>
          <w:rFonts w:eastAsiaTheme="minorEastAsia" w:cs="CMR10"/>
        </w:rPr>
        <w:t xml:space="preserve"> being the kinship preference of individual </w:t>
      </w:r>
      <w:r w:rsidRPr="005C62EC">
        <w:rPr>
          <w:rFonts w:eastAsiaTheme="minorEastAsia" w:cs="CMR10"/>
          <w:i/>
        </w:rPr>
        <w:t>i</w:t>
      </w:r>
      <w:r>
        <w:rPr>
          <w:rFonts w:eastAsiaTheme="minorEastAsia" w:cs="CMR10"/>
        </w:rPr>
        <w:t xml:space="preserve">. </w:t>
      </w:r>
      <w:r w:rsidR="006D3C3B">
        <w:rPr>
          <w:rFonts w:eastAsiaTheme="minorEastAsia" w:cs="CMR10"/>
        </w:rPr>
        <w:t xml:space="preserve">Relatedness is computed by keeping track of pedigree relationships </w:t>
      </w:r>
      <w:r w:rsidR="0045470E">
        <w:rPr>
          <w:rFonts w:eastAsiaTheme="minorEastAsia" w:cs="CMR10"/>
        </w:rPr>
        <w:t xml:space="preserve">for every individual </w:t>
      </w:r>
      <w:r w:rsidR="006D3C3B">
        <w:rPr>
          <w:rFonts w:eastAsiaTheme="minorEastAsia" w:cs="CMR10"/>
        </w:rPr>
        <w:t xml:space="preserve">up to the great grandmother generation, </w:t>
      </w:r>
      <w:r w:rsidR="006D3C3B">
        <w:t>a task that is facilitated by the fact that all offspring within one clutch have the same father.</w:t>
      </w:r>
    </w:p>
    <w:p w14:paraId="5704C5A1" w14:textId="52E10D51" w:rsidR="001F1E45" w:rsidRDefault="001F1E45" w:rsidP="001F1E45">
      <w:pPr>
        <w:autoSpaceDE w:val="0"/>
        <w:autoSpaceDN w:val="0"/>
        <w:adjustRightInd w:val="0"/>
        <w:spacing w:after="0" w:line="480" w:lineRule="auto"/>
        <w:rPr>
          <w:rFonts w:cs="CMR10"/>
          <w:noProof/>
          <w:lang w:eastAsia="en-GB"/>
        </w:rPr>
      </w:pPr>
      <w:r w:rsidRPr="00C23D81">
        <w:rPr>
          <w:rFonts w:cs="CMR10"/>
        </w:rPr>
        <w:t xml:space="preserve">For </w:t>
      </w:r>
      <w:r w:rsidR="005B2D09">
        <w:rPr>
          <w:rFonts w:cs="CMMI10"/>
          <w:i/>
        </w:rPr>
        <w:t>m</w:t>
      </w:r>
      <w:r w:rsidRPr="00C23D81">
        <w:rPr>
          <w:rFonts w:cs="CMMI10"/>
        </w:rPr>
        <w:t xml:space="preserve"> </w:t>
      </w:r>
      <w:r w:rsidR="00D35113">
        <w:rPr>
          <w:rFonts w:cs="CMR10"/>
        </w:rPr>
        <w:t>=0</w:t>
      </w:r>
      <w:r w:rsidRPr="00C23D81">
        <w:rPr>
          <w:rFonts w:cs="CMR10"/>
        </w:rPr>
        <w:t xml:space="preserve"> relatedness does not play a role, that is, individuals have no preference for</w:t>
      </w:r>
      <w:r w:rsidR="00B424A5">
        <w:rPr>
          <w:rFonts w:cs="CMR10"/>
        </w:rPr>
        <w:t xml:space="preserve"> associating with</w:t>
      </w:r>
      <w:r w:rsidRPr="00C23D81">
        <w:rPr>
          <w:rFonts w:cs="CMR10"/>
        </w:rPr>
        <w:t xml:space="preserve"> kin. For </w:t>
      </w:r>
      <w:r w:rsidR="005B2D09">
        <w:rPr>
          <w:rFonts w:cs="CMMI10"/>
          <w:i/>
        </w:rPr>
        <w:t xml:space="preserve">m </w:t>
      </w:r>
      <w:r w:rsidRPr="00C23D81">
        <w:rPr>
          <w:rFonts w:cs="CMR10"/>
        </w:rPr>
        <w:t>equal to 1</w:t>
      </w:r>
      <w:r w:rsidR="00B424A5">
        <w:rPr>
          <w:rFonts w:cs="CMR10"/>
        </w:rPr>
        <w:t>,</w:t>
      </w:r>
      <w:r w:rsidRPr="00C23D81">
        <w:rPr>
          <w:rFonts w:cs="CMR10"/>
        </w:rPr>
        <w:t xml:space="preserve"> </w:t>
      </w:r>
      <w:r w:rsidR="00D35113">
        <w:rPr>
          <w:rFonts w:cs="CMR10"/>
        </w:rPr>
        <w:t>only full sibs are admitted</w:t>
      </w:r>
      <w:r w:rsidRPr="00C23D81">
        <w:rPr>
          <w:rFonts w:cs="CMR10"/>
        </w:rPr>
        <w:t xml:space="preserve">. For </w:t>
      </w:r>
      <w:r w:rsidR="00C469A7">
        <w:rPr>
          <w:rFonts w:cs="CMMI10"/>
          <w:i/>
        </w:rPr>
        <w:t>m</w:t>
      </w:r>
      <w:r w:rsidR="00C469A7" w:rsidRPr="004F535B">
        <w:rPr>
          <w:rFonts w:cs="CMMI10"/>
          <w:i/>
        </w:rPr>
        <w:t xml:space="preserve"> </w:t>
      </w:r>
      <w:r w:rsidRPr="00C23D81">
        <w:rPr>
          <w:rFonts w:cs="CMR10"/>
        </w:rPr>
        <w:t>= 0</w:t>
      </w:r>
      <w:r w:rsidRPr="00C23D81">
        <w:rPr>
          <w:rFonts w:cs="CMMI10"/>
        </w:rPr>
        <w:t>:</w:t>
      </w:r>
      <w:r w:rsidRPr="00C23D81">
        <w:rPr>
          <w:rFonts w:cs="CMR10"/>
        </w:rPr>
        <w:t>5 we get a linear function that approximates the kin-preference case</w:t>
      </w:r>
      <w:r w:rsidR="00B424A5">
        <w:rPr>
          <w:rFonts w:cs="CMR10"/>
        </w:rPr>
        <w:t xml:space="preserve"> of earlier simulations (</w:t>
      </w:r>
      <w:proofErr w:type="spellStart"/>
      <w:r w:rsidR="00B424A5">
        <w:rPr>
          <w:rFonts w:cs="CMR10"/>
        </w:rPr>
        <w:t>Avilés</w:t>
      </w:r>
      <w:proofErr w:type="spellEnd"/>
      <w:r w:rsidR="00B424A5">
        <w:rPr>
          <w:rFonts w:cs="CMR10"/>
        </w:rPr>
        <w:t xml:space="preserve"> et al. 2004)</w:t>
      </w:r>
      <w:r w:rsidRPr="00C23D81">
        <w:rPr>
          <w:rFonts w:cs="CMR10"/>
        </w:rPr>
        <w:t xml:space="preserve">, always letting in brothers and letting in cousins with a probability close to </w:t>
      </w:r>
      <w:r>
        <w:rPr>
          <w:rFonts w:cs="CMR10"/>
        </w:rPr>
        <w:t>1/4</w:t>
      </w:r>
      <w:r w:rsidRPr="00C23D81">
        <w:rPr>
          <w:rFonts w:cs="CMR10"/>
        </w:rPr>
        <w:t>, second cousins with probability 1</w:t>
      </w:r>
      <w:r>
        <w:rPr>
          <w:rFonts w:cs="CMMI10"/>
        </w:rPr>
        <w:t xml:space="preserve">/16 </w:t>
      </w:r>
      <w:r w:rsidRPr="00C23D81">
        <w:rPr>
          <w:rFonts w:cs="CMR10"/>
        </w:rPr>
        <w:t>and so on</w:t>
      </w:r>
      <w:r w:rsidR="00DB69CC">
        <w:rPr>
          <w:rFonts w:cs="CMR10"/>
        </w:rPr>
        <w:t xml:space="preserve"> (figure 1</w:t>
      </w:r>
      <w:r w:rsidR="00BE171E">
        <w:rPr>
          <w:rFonts w:cs="CMR10"/>
        </w:rPr>
        <w:t>)</w:t>
      </w:r>
      <w:r w:rsidRPr="00C23D81">
        <w:rPr>
          <w:rFonts w:cs="CMR10"/>
        </w:rPr>
        <w:t xml:space="preserve">. </w:t>
      </w:r>
    </w:p>
    <w:p w14:paraId="6D1E9092" w14:textId="77777777" w:rsidR="00C94C9D" w:rsidRDefault="00C94C9D" w:rsidP="001F1E45">
      <w:pPr>
        <w:autoSpaceDE w:val="0"/>
        <w:autoSpaceDN w:val="0"/>
        <w:adjustRightInd w:val="0"/>
        <w:spacing w:after="0" w:line="480" w:lineRule="auto"/>
        <w:rPr>
          <w:rFonts w:cs="CMR10"/>
        </w:rPr>
      </w:pPr>
      <w:r>
        <w:rPr>
          <w:rFonts w:cs="CMR10"/>
          <w:noProof/>
          <w:lang w:val="en-CA" w:eastAsia="en-CA"/>
        </w:rPr>
        <w:drawing>
          <wp:inline distT="0" distB="0" distL="0" distR="0" wp14:anchorId="10B6B141" wp14:editId="4BBAD145">
            <wp:extent cx="3783421" cy="36957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srcRect/>
                    <a:stretch>
                      <a:fillRect/>
                    </a:stretch>
                  </pic:blipFill>
                  <pic:spPr bwMode="auto">
                    <a:xfrm>
                      <a:off x="0" y="0"/>
                      <a:ext cx="3786578" cy="3698784"/>
                    </a:xfrm>
                    <a:prstGeom prst="rect">
                      <a:avLst/>
                    </a:prstGeom>
                    <a:noFill/>
                    <a:ln w="9525">
                      <a:noFill/>
                      <a:miter lim="800000"/>
                      <a:headEnd/>
                      <a:tailEnd/>
                    </a:ln>
                  </pic:spPr>
                </pic:pic>
              </a:graphicData>
            </a:graphic>
          </wp:inline>
        </w:drawing>
      </w:r>
    </w:p>
    <w:p w14:paraId="489D1E22" w14:textId="0B3E583F" w:rsidR="00BE171E" w:rsidRPr="00CC5002" w:rsidRDefault="00012561" w:rsidP="00CC5002">
      <w:pPr>
        <w:autoSpaceDE w:val="0"/>
        <w:autoSpaceDN w:val="0"/>
        <w:adjustRightInd w:val="0"/>
        <w:spacing w:after="0"/>
        <w:rPr>
          <w:rFonts w:cs="CMR10"/>
          <w:sz w:val="20"/>
          <w:szCs w:val="20"/>
        </w:rPr>
      </w:pPr>
      <w:r w:rsidRPr="00CC5002">
        <w:rPr>
          <w:rFonts w:cs="CMR10"/>
          <w:b/>
          <w:sz w:val="20"/>
          <w:szCs w:val="20"/>
        </w:rPr>
        <w:lastRenderedPageBreak/>
        <w:t>Figure 1</w:t>
      </w:r>
      <w:r w:rsidR="00BE171E" w:rsidRPr="00CC5002">
        <w:rPr>
          <w:rFonts w:cs="CMR10"/>
          <w:sz w:val="20"/>
          <w:szCs w:val="20"/>
        </w:rPr>
        <w:t>: Kinship weighting function</w:t>
      </w:r>
      <w:r w:rsidR="00487455">
        <w:rPr>
          <w:rFonts w:cs="CMR10"/>
          <w:sz w:val="20"/>
          <w:szCs w:val="20"/>
        </w:rPr>
        <w:t>,</w:t>
      </w:r>
      <w:r w:rsidR="00BE171E" w:rsidRPr="00CC5002">
        <w:rPr>
          <w:rFonts w:cs="CMR10"/>
          <w:sz w:val="20"/>
          <w:szCs w:val="20"/>
        </w:rPr>
        <w:t xml:space="preserve"> </w:t>
      </w:r>
      <w:r w:rsidRPr="00CC5002">
        <w:rPr>
          <w:rFonts w:cs="CMR10"/>
          <w:sz w:val="20"/>
          <w:szCs w:val="20"/>
        </w:rPr>
        <w:t xml:space="preserve">which describes </w:t>
      </w:r>
      <w:r w:rsidR="001B6C36" w:rsidRPr="00CC5002">
        <w:rPr>
          <w:rFonts w:cs="CMR10"/>
          <w:sz w:val="20"/>
          <w:szCs w:val="20"/>
        </w:rPr>
        <w:t xml:space="preserve">the probability of admittance to a group depending on an individual’s average relatedness to </w:t>
      </w:r>
      <w:r w:rsidR="00487455">
        <w:rPr>
          <w:rFonts w:cs="CMR10"/>
          <w:sz w:val="20"/>
          <w:szCs w:val="20"/>
        </w:rPr>
        <w:t>existing</w:t>
      </w:r>
      <w:r w:rsidR="00487455" w:rsidRPr="00CC5002">
        <w:rPr>
          <w:rFonts w:cs="CMR10"/>
          <w:sz w:val="20"/>
          <w:szCs w:val="20"/>
        </w:rPr>
        <w:t xml:space="preserve"> </w:t>
      </w:r>
      <w:r w:rsidR="001B6C36" w:rsidRPr="00CC5002">
        <w:rPr>
          <w:rFonts w:cs="CMR10"/>
          <w:sz w:val="20"/>
          <w:szCs w:val="20"/>
        </w:rPr>
        <w:t xml:space="preserve">group members. </w:t>
      </w:r>
      <w:proofErr w:type="gramStart"/>
      <w:r w:rsidR="001B6C36" w:rsidRPr="0064643B">
        <w:rPr>
          <w:rFonts w:cs="CMR10"/>
          <w:i/>
          <w:sz w:val="20"/>
          <w:szCs w:val="20"/>
        </w:rPr>
        <w:t>m</w:t>
      </w:r>
      <w:proofErr w:type="gramEnd"/>
      <w:r w:rsidR="001B6C36" w:rsidRPr="00CC5002">
        <w:rPr>
          <w:rFonts w:cs="CMR10"/>
          <w:sz w:val="20"/>
          <w:szCs w:val="20"/>
        </w:rPr>
        <w:t xml:space="preserve"> </w:t>
      </w:r>
      <w:r w:rsidR="00487455">
        <w:rPr>
          <w:rFonts w:cs="CMR10"/>
          <w:sz w:val="20"/>
          <w:szCs w:val="20"/>
        </w:rPr>
        <w:t>corres</w:t>
      </w:r>
      <w:r w:rsidR="00B424A5">
        <w:rPr>
          <w:rFonts w:cs="CMR10"/>
          <w:sz w:val="20"/>
          <w:szCs w:val="20"/>
        </w:rPr>
        <w:t>ponds to</w:t>
      </w:r>
      <w:r w:rsidR="00B424A5" w:rsidRPr="00CC5002">
        <w:rPr>
          <w:rFonts w:cs="CMR10"/>
          <w:sz w:val="20"/>
          <w:szCs w:val="20"/>
        </w:rPr>
        <w:t xml:space="preserve"> </w:t>
      </w:r>
      <w:r w:rsidR="001B6C36" w:rsidRPr="00CC5002">
        <w:rPr>
          <w:rFonts w:cs="CMR10"/>
          <w:sz w:val="20"/>
          <w:szCs w:val="20"/>
        </w:rPr>
        <w:t>the genetically</w:t>
      </w:r>
      <w:r w:rsidR="00B424A5">
        <w:rPr>
          <w:rFonts w:cs="CMR10"/>
          <w:sz w:val="20"/>
          <w:szCs w:val="20"/>
        </w:rPr>
        <w:t>-</w:t>
      </w:r>
      <w:r w:rsidR="001B6C36" w:rsidRPr="00CC5002">
        <w:rPr>
          <w:rFonts w:cs="CMR10"/>
          <w:sz w:val="20"/>
          <w:szCs w:val="20"/>
        </w:rPr>
        <w:t>coded kinship preference levels.</w:t>
      </w:r>
    </w:p>
    <w:p w14:paraId="4E99EA2C" w14:textId="77777777" w:rsidR="006D3C3B" w:rsidRDefault="006D3C3B" w:rsidP="002A3A3E">
      <w:pPr>
        <w:spacing w:line="480" w:lineRule="auto"/>
        <w:rPr>
          <w:b/>
          <w:lang w:val="en-CA"/>
        </w:rPr>
      </w:pPr>
    </w:p>
    <w:p w14:paraId="01B98270" w14:textId="3539FE69" w:rsidR="002A3A3E" w:rsidRPr="00E13A8B" w:rsidRDefault="00E13A8B" w:rsidP="002A3A3E">
      <w:pPr>
        <w:spacing w:line="480" w:lineRule="auto"/>
        <w:rPr>
          <w:i/>
          <w:lang w:val="en-CA"/>
        </w:rPr>
      </w:pPr>
      <w:r w:rsidRPr="00E13A8B">
        <w:rPr>
          <w:i/>
          <w:lang w:val="en-CA"/>
        </w:rPr>
        <w:t xml:space="preserve">Simulation and </w:t>
      </w:r>
      <w:proofErr w:type="gramStart"/>
      <w:r w:rsidRPr="00E13A8B">
        <w:rPr>
          <w:i/>
          <w:lang w:val="en-CA"/>
        </w:rPr>
        <w:t>analysis</w:t>
      </w:r>
      <w:r>
        <w:rPr>
          <w:i/>
          <w:lang w:val="en-CA"/>
        </w:rPr>
        <w:t xml:space="preserve"> </w:t>
      </w:r>
      <w:r w:rsidR="001F1E45" w:rsidRPr="00520F92" w:rsidDel="001F1E45">
        <w:rPr>
          <w:rFonts w:cs="CMR10"/>
          <w:b/>
        </w:rPr>
        <w:t xml:space="preserve"> </w:t>
      </w:r>
      <w:r w:rsidR="002A3A3E" w:rsidRPr="00284F6A">
        <w:rPr>
          <w:i/>
          <w:sz w:val="20"/>
          <w:szCs w:val="20"/>
        </w:rPr>
        <w:t>(</w:t>
      </w:r>
      <w:proofErr w:type="gramEnd"/>
      <w:r w:rsidR="002A3A3E" w:rsidRPr="00284F6A">
        <w:rPr>
          <w:i/>
          <w:sz w:val="20"/>
          <w:szCs w:val="20"/>
        </w:rPr>
        <w:t xml:space="preserve">Statistical description of method closely </w:t>
      </w:r>
      <w:r w:rsidR="002A3A3E">
        <w:rPr>
          <w:i/>
          <w:sz w:val="20"/>
          <w:szCs w:val="20"/>
        </w:rPr>
        <w:t xml:space="preserve">based on </w:t>
      </w:r>
      <w:proofErr w:type="spellStart"/>
      <w:r w:rsidR="002A3A3E" w:rsidRPr="00284F6A">
        <w:rPr>
          <w:i/>
          <w:sz w:val="20"/>
          <w:szCs w:val="20"/>
        </w:rPr>
        <w:t>AmNat</w:t>
      </w:r>
      <w:proofErr w:type="spellEnd"/>
      <w:r w:rsidR="002A3A3E" w:rsidRPr="00284F6A">
        <w:rPr>
          <w:i/>
          <w:sz w:val="20"/>
          <w:szCs w:val="20"/>
        </w:rPr>
        <w:t xml:space="preserve"> </w:t>
      </w:r>
      <w:r w:rsidR="006C2B54" w:rsidRPr="00284F6A">
        <w:rPr>
          <w:i/>
          <w:sz w:val="20"/>
          <w:szCs w:val="20"/>
        </w:rPr>
        <w:t>200</w:t>
      </w:r>
      <w:r w:rsidR="006C2B54">
        <w:rPr>
          <w:i/>
          <w:sz w:val="20"/>
          <w:szCs w:val="20"/>
        </w:rPr>
        <w:t>2</w:t>
      </w:r>
      <w:r w:rsidR="006C2B54" w:rsidRPr="00284F6A">
        <w:rPr>
          <w:i/>
          <w:sz w:val="20"/>
          <w:szCs w:val="20"/>
        </w:rPr>
        <w:t xml:space="preserve"> </w:t>
      </w:r>
      <w:r w:rsidR="002A3A3E" w:rsidRPr="00284F6A">
        <w:rPr>
          <w:i/>
          <w:sz w:val="20"/>
          <w:szCs w:val="20"/>
        </w:rPr>
        <w:t>paper)</w:t>
      </w:r>
      <w:r w:rsidR="002A3A3E" w:rsidRPr="00284F6A">
        <w:rPr>
          <w:sz w:val="20"/>
          <w:szCs w:val="20"/>
        </w:rPr>
        <w:t xml:space="preserve"> </w:t>
      </w:r>
    </w:p>
    <w:p w14:paraId="44CDBE1B" w14:textId="77777777" w:rsidR="002A3A3E" w:rsidRDefault="002A3A3E" w:rsidP="002A3A3E">
      <w:pPr>
        <w:spacing w:line="480" w:lineRule="auto"/>
      </w:pPr>
      <w:r>
        <w:t>The model was run for each combination of parameters</w:t>
      </w:r>
      <w:r w:rsidR="00B50554">
        <w:t xml:space="preserve"> values </w:t>
      </w:r>
      <w:r>
        <w:t xml:space="preserve">(table </w:t>
      </w:r>
      <w:r w:rsidR="00DB69CC">
        <w:t>1</w:t>
      </w:r>
      <w:r>
        <w:t>) once for 50000 generations. The first 2000 generations were discarded before any analysis was carried out</w:t>
      </w:r>
      <w:r w:rsidR="00F31F4F">
        <w:t xml:space="preserve"> to ensure that the simulations had reached equilibrium</w:t>
      </w:r>
      <w:r>
        <w:t>.</w:t>
      </w:r>
    </w:p>
    <w:tbl>
      <w:tblPr>
        <w:tblStyle w:val="TableGrid"/>
        <w:tblW w:w="4404" w:type="dxa"/>
        <w:tblLook w:val="04A0" w:firstRow="1" w:lastRow="0" w:firstColumn="1" w:lastColumn="0" w:noHBand="0" w:noVBand="1"/>
      </w:tblPr>
      <w:tblGrid>
        <w:gridCol w:w="782"/>
        <w:gridCol w:w="3622"/>
      </w:tblGrid>
      <w:tr w:rsidR="002A3A3E" w14:paraId="622C4835" w14:textId="77777777" w:rsidTr="002A3D64">
        <w:trPr>
          <w:cantSplit/>
          <w:trHeight w:val="312"/>
        </w:trPr>
        <w:tc>
          <w:tcPr>
            <w:tcW w:w="0" w:type="auto"/>
          </w:tcPr>
          <w:p w14:paraId="2402ED3A" w14:textId="77777777" w:rsidR="002A3A3E" w:rsidRDefault="002A3A3E" w:rsidP="002A3D64">
            <w:pPr>
              <w:pStyle w:val="NoSpacing"/>
            </w:pPr>
            <w:r>
              <w:t>Factor</w:t>
            </w:r>
          </w:p>
        </w:tc>
        <w:tc>
          <w:tcPr>
            <w:tcW w:w="3622" w:type="dxa"/>
          </w:tcPr>
          <w:p w14:paraId="1F538544" w14:textId="77777777" w:rsidR="002A3A3E" w:rsidRDefault="002A3A3E" w:rsidP="002A3D64">
            <w:pPr>
              <w:pStyle w:val="NoSpacing"/>
            </w:pPr>
            <w:r>
              <w:t>Levels</w:t>
            </w:r>
          </w:p>
        </w:tc>
      </w:tr>
      <w:tr w:rsidR="002A3A3E" w14:paraId="0D37C901" w14:textId="77777777" w:rsidTr="002A3D64">
        <w:trPr>
          <w:cantSplit/>
          <w:trHeight w:val="100"/>
        </w:trPr>
        <w:tc>
          <w:tcPr>
            <w:tcW w:w="0" w:type="auto"/>
            <w:vAlign w:val="center"/>
          </w:tcPr>
          <w:p w14:paraId="57DB1688" w14:textId="77777777" w:rsidR="002A3A3E" w:rsidRPr="006C2B54" w:rsidRDefault="002A3A3E" w:rsidP="002A3D64">
            <w:pPr>
              <w:pStyle w:val="NoSpacing"/>
              <w:rPr>
                <w:i/>
              </w:rPr>
            </w:pPr>
            <w:r w:rsidRPr="006C2B54">
              <w:rPr>
                <w:i/>
              </w:rPr>
              <w:t>r</w:t>
            </w:r>
          </w:p>
        </w:tc>
        <w:tc>
          <w:tcPr>
            <w:tcW w:w="3622" w:type="dxa"/>
            <w:vAlign w:val="center"/>
          </w:tcPr>
          <w:p w14:paraId="0AFC5439" w14:textId="77777777" w:rsidR="002A3A3E" w:rsidRDefault="002A3A3E" w:rsidP="002A3D64">
            <w:pPr>
              <w:pStyle w:val="NoSpacing"/>
            </w:pPr>
            <w:r>
              <w:t xml:space="preserve">0.10, 0.25, 0.50, 0.75, 1.00, 1.50, 2.0 </w:t>
            </w:r>
          </w:p>
        </w:tc>
      </w:tr>
      <w:tr w:rsidR="002A3A3E" w14:paraId="14D640F9" w14:textId="77777777" w:rsidTr="002A3D64">
        <w:trPr>
          <w:cantSplit/>
          <w:trHeight w:val="28"/>
        </w:trPr>
        <w:tc>
          <w:tcPr>
            <w:tcW w:w="0" w:type="auto"/>
          </w:tcPr>
          <w:p w14:paraId="3026EAFB" w14:textId="77777777" w:rsidR="002A3A3E" w:rsidRPr="006C2B54" w:rsidRDefault="002A3A3E" w:rsidP="002A3D64">
            <w:pPr>
              <w:pStyle w:val="NoSpacing"/>
              <w:rPr>
                <w:i/>
              </w:rPr>
            </w:pPr>
            <w:r w:rsidRPr="006C2B54">
              <w:rPr>
                <w:i/>
              </w:rPr>
              <w:t>c</w:t>
            </w:r>
          </w:p>
        </w:tc>
        <w:tc>
          <w:tcPr>
            <w:tcW w:w="3622" w:type="dxa"/>
          </w:tcPr>
          <w:p w14:paraId="60115AD3" w14:textId="77777777" w:rsidR="002A3A3E" w:rsidRDefault="002A3A3E" w:rsidP="002A3D64">
            <w:pPr>
              <w:pStyle w:val="NoSpacing"/>
            </w:pPr>
            <w:r>
              <w:t>0.20, 0.06, 0.10</w:t>
            </w:r>
          </w:p>
        </w:tc>
      </w:tr>
      <w:tr w:rsidR="002A3A3E" w14:paraId="5AD67CF7" w14:textId="77777777" w:rsidTr="002A3D64">
        <w:trPr>
          <w:cantSplit/>
          <w:trHeight w:val="28"/>
        </w:trPr>
        <w:tc>
          <w:tcPr>
            <w:tcW w:w="0" w:type="auto"/>
          </w:tcPr>
          <w:p w14:paraId="7A874EA5" w14:textId="77777777" w:rsidR="002A3A3E" w:rsidRPr="006C2B54" w:rsidRDefault="002A3A3E" w:rsidP="002A3D64">
            <w:pPr>
              <w:pStyle w:val="NoSpacing"/>
              <w:rPr>
                <w:i/>
              </w:rPr>
            </w:pPr>
            <w:r w:rsidRPr="006C2B54">
              <w:rPr>
                <w:i/>
              </w:rPr>
              <w:t>β</w:t>
            </w:r>
          </w:p>
        </w:tc>
        <w:tc>
          <w:tcPr>
            <w:tcW w:w="3622" w:type="dxa"/>
          </w:tcPr>
          <w:p w14:paraId="33E10701" w14:textId="77777777" w:rsidR="002A3A3E" w:rsidRDefault="002A3A3E" w:rsidP="002A3D64">
            <w:pPr>
              <w:pStyle w:val="NoSpacing"/>
            </w:pPr>
            <w:r>
              <w:t>0.0, 0.2, 0.6, 0.8</w:t>
            </w:r>
          </w:p>
        </w:tc>
      </w:tr>
    </w:tbl>
    <w:p w14:paraId="7184F422" w14:textId="77777777" w:rsidR="002A3A3E" w:rsidRPr="00CC5002" w:rsidRDefault="001B6C36" w:rsidP="002A3A3E">
      <w:pPr>
        <w:spacing w:line="480" w:lineRule="auto"/>
        <w:rPr>
          <w:sz w:val="20"/>
          <w:szCs w:val="20"/>
        </w:rPr>
      </w:pPr>
      <w:r w:rsidRPr="00CC5002">
        <w:rPr>
          <w:b/>
          <w:sz w:val="20"/>
          <w:szCs w:val="20"/>
        </w:rPr>
        <w:t>Table 1</w:t>
      </w:r>
      <w:r w:rsidR="002A3A3E" w:rsidRPr="00CC5002">
        <w:rPr>
          <w:b/>
          <w:sz w:val="20"/>
          <w:szCs w:val="20"/>
        </w:rPr>
        <w:t>:</w:t>
      </w:r>
      <w:r w:rsidR="002A3A3E" w:rsidRPr="00CC5002">
        <w:rPr>
          <w:sz w:val="20"/>
          <w:szCs w:val="20"/>
        </w:rPr>
        <w:t xml:space="preserve"> </w:t>
      </w:r>
      <w:r w:rsidRPr="00CC5002">
        <w:rPr>
          <w:sz w:val="20"/>
          <w:szCs w:val="20"/>
        </w:rPr>
        <w:t>The values of each parameter used in the simulations</w:t>
      </w:r>
      <w:r w:rsidR="00DB69CC">
        <w:rPr>
          <w:sz w:val="20"/>
          <w:szCs w:val="20"/>
        </w:rPr>
        <w:t xml:space="preserve"> in a fully factorial design</w:t>
      </w:r>
    </w:p>
    <w:p w14:paraId="1496A57B" w14:textId="06043E4B" w:rsidR="00520F92" w:rsidRDefault="00DB69CC" w:rsidP="006D4DAE">
      <w:pPr>
        <w:spacing w:line="480" w:lineRule="auto"/>
        <w:rPr>
          <w:ins w:id="195" w:author="Ruth" w:date="2013-05-15T19:39:00Z"/>
        </w:rPr>
      </w:pPr>
      <w:r>
        <w:t>We used an</w:t>
      </w:r>
      <w:r w:rsidR="002A3A3E">
        <w:t xml:space="preserve"> ANOVA to test for the effect of the various parameters</w:t>
      </w:r>
      <w:r w:rsidR="00D43652">
        <w:t xml:space="preserve"> and</w:t>
      </w:r>
      <w:r w:rsidR="002A3A3E">
        <w:t xml:space="preserve"> their second- and third-order polynomial</w:t>
      </w:r>
      <w:r w:rsidR="00D43652">
        <w:t>s</w:t>
      </w:r>
      <w:r w:rsidR="002A3A3E">
        <w:t xml:space="preserve"> and their interactions.  We customized the test for each response variable by dropping all </w:t>
      </w:r>
      <w:proofErr w:type="spellStart"/>
      <w:r w:rsidR="002A3A3E">
        <w:t>nonsignificant</w:t>
      </w:r>
      <w:proofErr w:type="spellEnd"/>
      <w:r w:rsidR="002A3A3E">
        <w:t xml:space="preserve"> (P&gt;0.05) terms and their interactions.  The r</w:t>
      </w:r>
      <w:r w:rsidR="002A3A3E">
        <w:rPr>
          <w:vertAlign w:val="superscript"/>
        </w:rPr>
        <w:t>2</w:t>
      </w:r>
      <w:r w:rsidR="002A3A3E">
        <w:t xml:space="preserve"> of the reduced models rang</w:t>
      </w:r>
      <w:r w:rsidR="001154B9">
        <w:t>ed</w:t>
      </w:r>
      <w:r>
        <w:t xml:space="preserve"> from 84.3-94.4% (see table 2</w:t>
      </w:r>
      <w:r w:rsidR="002A3A3E">
        <w:t>). Kin preference</w:t>
      </w:r>
      <w:r w:rsidR="001154B9">
        <w:t xml:space="preserve"> and</w:t>
      </w:r>
      <w:r w:rsidR="00DB0FAC">
        <w:t xml:space="preserve"> average cooperati</w:t>
      </w:r>
      <w:r w:rsidR="001154B9">
        <w:t>ve tendencies</w:t>
      </w:r>
      <w:r w:rsidR="002A3A3E">
        <w:t xml:space="preserve"> were </w:t>
      </w:r>
      <w:r w:rsidR="00DB0FAC">
        <w:t>arcsine</w:t>
      </w:r>
      <w:r w:rsidR="002A3A3E">
        <w:t xml:space="preserve"> transformed</w:t>
      </w:r>
      <w:r w:rsidR="001154B9">
        <w:t>,</w:t>
      </w:r>
      <w:r w:rsidR="002A3A3E">
        <w:t xml:space="preserve"> while relatedness and </w:t>
      </w:r>
      <w:r w:rsidR="00A56D64">
        <w:t xml:space="preserve">group size </w:t>
      </w:r>
      <w:proofErr w:type="gramStart"/>
      <w:r w:rsidR="00A56D64">
        <w:t>were</w:t>
      </w:r>
      <w:proofErr w:type="gramEnd"/>
      <w:r w:rsidR="00A56D64">
        <w:t xml:space="preserve"> </w:t>
      </w:r>
      <w:r w:rsidR="002A3A3E">
        <w:t>log transformed</w:t>
      </w:r>
      <w:r w:rsidR="00B50554">
        <w:t xml:space="preserve"> prior to analysis</w:t>
      </w:r>
      <w:r w:rsidR="002A3A3E">
        <w:t>.</w:t>
      </w:r>
    </w:p>
    <w:p w14:paraId="3EF2668E" w14:textId="5036207C" w:rsidR="00C35A0E" w:rsidRPr="00520F92" w:rsidRDefault="00C35A0E" w:rsidP="006D4DAE">
      <w:pPr>
        <w:spacing w:line="480" w:lineRule="auto"/>
        <w:rPr>
          <w:rFonts w:cs="CMR10"/>
          <w:b/>
        </w:rPr>
      </w:pPr>
      <w:ins w:id="196" w:author="Ruth" w:date="2013-05-15T19:39:00Z">
        <w:r w:rsidRPr="007A0FC6">
          <w:rPr>
            <w:rFonts w:cs="CMR10"/>
          </w:rPr>
          <w:t xml:space="preserve">The </w:t>
        </w:r>
        <w:r>
          <w:rPr>
            <w:rFonts w:cs="CMR10"/>
          </w:rPr>
          <w:t xml:space="preserve">individual </w:t>
        </w:r>
        <w:r w:rsidRPr="007A0FC6">
          <w:rPr>
            <w:rFonts w:cs="CMR10"/>
          </w:rPr>
          <w:t>runs were tested for correlations</w:t>
        </w:r>
        <w:r>
          <w:rPr>
            <w:rFonts w:cs="CMR10"/>
          </w:rPr>
          <w:t xml:space="preserve"> between average group size, relatedness within groups, cooperation and kin preference. This was done</w:t>
        </w:r>
        <w:r w:rsidRPr="007A0FC6">
          <w:rPr>
            <w:rFonts w:cs="CMR10"/>
          </w:rPr>
          <w:t xml:space="preserve"> </w:t>
        </w:r>
        <w:r>
          <w:rPr>
            <w:rFonts w:cs="CMR10"/>
          </w:rPr>
          <w:t xml:space="preserve">by determining the maximum absolute value of the cross-correlation and the time lag at which this maximum occurs for each run using R package </w:t>
        </w:r>
        <w:r w:rsidRPr="007A0FC6">
          <w:rPr>
            <w:rFonts w:cs="CMR10"/>
            <w:highlight w:val="yellow"/>
          </w:rPr>
          <w:t>x</w:t>
        </w:r>
        <w:r>
          <w:rPr>
            <w:rFonts w:cs="CMR10"/>
          </w:rPr>
          <w:t xml:space="preserve">, with the maximum time lag tested set to 5000 generations.  The first 10000 generations were removed and the data was transformed to ensure the data was </w:t>
        </w:r>
        <w:proofErr w:type="spellStart"/>
        <w:r>
          <w:rPr>
            <w:rFonts w:cs="CMR10"/>
          </w:rPr>
          <w:t>stationay</w:t>
        </w:r>
        <w:proofErr w:type="spellEnd"/>
        <w:r>
          <w:rPr>
            <w:rFonts w:cs="CMR10"/>
          </w:rPr>
          <w:t xml:space="preserve"> </w:t>
        </w:r>
        <w:r w:rsidRPr="007A0FC6">
          <w:rPr>
            <w:rFonts w:cs="CMR10"/>
            <w:highlight w:val="yellow"/>
          </w:rPr>
          <w:t>WHATEVER IT WAS.</w:t>
        </w:r>
        <w:r>
          <w:rPr>
            <w:rFonts w:cs="CMR10"/>
          </w:rPr>
          <w:t xml:space="preserve">  One outlier was removed group size against relatedness calculation as each value or the lag at maximum correlation was zero except for this one outlier which had a value of 1848 generations.</w:t>
        </w:r>
      </w:ins>
    </w:p>
    <w:p w14:paraId="72570D2A" w14:textId="77777777" w:rsidR="00CC04AA" w:rsidRDefault="00CC04AA" w:rsidP="00CC04AA">
      <w:pPr>
        <w:autoSpaceDE w:val="0"/>
        <w:autoSpaceDN w:val="0"/>
        <w:adjustRightInd w:val="0"/>
        <w:spacing w:after="0" w:line="480" w:lineRule="auto"/>
        <w:rPr>
          <w:rFonts w:cs="CMR10"/>
        </w:rPr>
      </w:pPr>
    </w:p>
    <w:p w14:paraId="10A0E7EA" w14:textId="77777777" w:rsidR="007124E6" w:rsidRPr="007124E6" w:rsidRDefault="000315B5" w:rsidP="00410831">
      <w:pPr>
        <w:autoSpaceDE w:val="0"/>
        <w:autoSpaceDN w:val="0"/>
        <w:adjustRightInd w:val="0"/>
        <w:spacing w:after="0" w:line="480" w:lineRule="auto"/>
        <w:rPr>
          <w:rFonts w:ascii="Calibri" w:hAnsi="Calibri" w:cs="CMR10"/>
          <w:b/>
          <w:szCs w:val="20"/>
        </w:rPr>
      </w:pPr>
      <w:r w:rsidRPr="007124E6">
        <w:rPr>
          <w:rFonts w:ascii="Calibri" w:hAnsi="Calibri" w:cs="CMR10"/>
          <w:b/>
          <w:szCs w:val="20"/>
        </w:rPr>
        <w:t>Results</w:t>
      </w:r>
    </w:p>
    <w:p w14:paraId="07EDC5F7" w14:textId="77777777" w:rsidR="007124E6" w:rsidRPr="007124E6" w:rsidRDefault="007124E6" w:rsidP="00410831">
      <w:pPr>
        <w:autoSpaceDE w:val="0"/>
        <w:autoSpaceDN w:val="0"/>
        <w:adjustRightInd w:val="0"/>
        <w:spacing w:after="0" w:line="480" w:lineRule="auto"/>
        <w:rPr>
          <w:rFonts w:ascii="Calibri" w:hAnsi="Calibri"/>
          <w:i/>
          <w:lang w:val="en-CA"/>
        </w:rPr>
      </w:pPr>
      <w:r w:rsidRPr="007124E6">
        <w:rPr>
          <w:rFonts w:ascii="Calibri" w:hAnsi="Calibri" w:cs="CMR10"/>
          <w:i/>
          <w:szCs w:val="20"/>
        </w:rPr>
        <w:lastRenderedPageBreak/>
        <w:t xml:space="preserve">Kin preference, relatedness, cooperation and group size </w:t>
      </w:r>
    </w:p>
    <w:p w14:paraId="47D052EC" w14:textId="46758DE8" w:rsidR="00F57F0B" w:rsidRDefault="00956F39" w:rsidP="009E619A">
      <w:pPr>
        <w:spacing w:line="480" w:lineRule="auto"/>
        <w:rPr>
          <w:lang w:val="en-CA"/>
        </w:rPr>
      </w:pPr>
      <w:r>
        <w:rPr>
          <w:rFonts w:ascii="Calibri" w:hAnsi="Calibri"/>
          <w:lang w:val="en-CA"/>
        </w:rPr>
        <w:t>In the simulations, t</w:t>
      </w:r>
      <w:r w:rsidRPr="007124E6">
        <w:rPr>
          <w:rFonts w:ascii="Calibri" w:hAnsi="Calibri"/>
          <w:lang w:val="en-CA"/>
        </w:rPr>
        <w:t xml:space="preserve">he </w:t>
      </w:r>
      <w:r w:rsidR="00F03B18" w:rsidRPr="007124E6">
        <w:rPr>
          <w:rFonts w:ascii="Calibri" w:hAnsi="Calibri"/>
          <w:lang w:val="en-CA"/>
        </w:rPr>
        <w:t xml:space="preserve">intrinsic rate of growth, </w:t>
      </w:r>
      <w:r w:rsidR="00F03B18" w:rsidRPr="0064643B">
        <w:rPr>
          <w:rFonts w:ascii="Calibri" w:hAnsi="Calibri"/>
          <w:i/>
          <w:lang w:val="en-CA"/>
        </w:rPr>
        <w:t>r</w:t>
      </w:r>
      <w:r w:rsidR="00F03B18" w:rsidRPr="007124E6">
        <w:rPr>
          <w:rFonts w:ascii="Calibri" w:hAnsi="Calibri"/>
          <w:lang w:val="en-CA"/>
        </w:rPr>
        <w:t xml:space="preserve">, </w:t>
      </w:r>
      <w:r w:rsidR="004808BF">
        <w:rPr>
          <w:rFonts w:ascii="Calibri" w:hAnsi="Calibri"/>
          <w:lang w:val="en-CA"/>
        </w:rPr>
        <w:t>was</w:t>
      </w:r>
      <w:r w:rsidR="004808BF" w:rsidRPr="007124E6">
        <w:rPr>
          <w:rFonts w:ascii="Calibri" w:hAnsi="Calibri"/>
          <w:lang w:val="en-CA"/>
        </w:rPr>
        <w:t xml:space="preserve"> </w:t>
      </w:r>
      <w:r w:rsidR="00F03B18" w:rsidRPr="007124E6">
        <w:rPr>
          <w:rFonts w:ascii="Calibri" w:hAnsi="Calibri"/>
          <w:lang w:val="en-CA"/>
        </w:rPr>
        <w:t>the main determin</w:t>
      </w:r>
      <w:r w:rsidR="000464D4">
        <w:rPr>
          <w:rFonts w:ascii="Calibri" w:hAnsi="Calibri"/>
          <w:lang w:val="en-CA"/>
        </w:rPr>
        <w:t>ant of</w:t>
      </w:r>
      <w:r w:rsidR="00F03B18" w:rsidRPr="007124E6">
        <w:rPr>
          <w:rFonts w:ascii="Calibri" w:hAnsi="Calibri"/>
          <w:lang w:val="en-CA"/>
        </w:rPr>
        <w:t xml:space="preserve"> the level of kin preference</w:t>
      </w:r>
      <w:r w:rsidR="00F57F0B" w:rsidRPr="007124E6">
        <w:rPr>
          <w:rFonts w:ascii="Calibri" w:hAnsi="Calibri"/>
          <w:lang w:val="en-CA"/>
        </w:rPr>
        <w:t xml:space="preserve"> that evolve</w:t>
      </w:r>
      <w:r w:rsidR="000464D4">
        <w:rPr>
          <w:rFonts w:ascii="Calibri" w:hAnsi="Calibri"/>
          <w:lang w:val="en-CA"/>
        </w:rPr>
        <w:t>d</w:t>
      </w:r>
      <w:r w:rsidR="00F03B18" w:rsidRPr="007124E6">
        <w:rPr>
          <w:rFonts w:ascii="Calibri" w:hAnsi="Calibri"/>
          <w:lang w:val="en-CA"/>
        </w:rPr>
        <w:t xml:space="preserve">. As </w:t>
      </w:r>
      <w:r w:rsidR="00F03B18" w:rsidRPr="0064643B">
        <w:rPr>
          <w:rFonts w:ascii="Calibri" w:hAnsi="Calibri"/>
          <w:i/>
          <w:lang w:val="en-CA"/>
        </w:rPr>
        <w:t>r</w:t>
      </w:r>
      <w:r w:rsidR="00F03B18" w:rsidRPr="007124E6">
        <w:rPr>
          <w:rFonts w:ascii="Calibri" w:hAnsi="Calibri"/>
          <w:lang w:val="en-CA"/>
        </w:rPr>
        <w:t xml:space="preserve"> increase</w:t>
      </w:r>
      <w:r w:rsidR="000464D4">
        <w:rPr>
          <w:rFonts w:ascii="Calibri" w:hAnsi="Calibri"/>
          <w:lang w:val="en-CA"/>
        </w:rPr>
        <w:t>d</w:t>
      </w:r>
      <w:r w:rsidR="00F03B18" w:rsidRPr="007124E6">
        <w:rPr>
          <w:rFonts w:ascii="Calibri" w:hAnsi="Calibri"/>
          <w:lang w:val="en-CA"/>
        </w:rPr>
        <w:t xml:space="preserve"> so d</w:t>
      </w:r>
      <w:r w:rsidR="000464D4">
        <w:rPr>
          <w:rFonts w:ascii="Calibri" w:hAnsi="Calibri"/>
          <w:lang w:val="en-CA"/>
        </w:rPr>
        <w:t>id</w:t>
      </w:r>
      <w:r w:rsidR="00F03B18" w:rsidRPr="007124E6">
        <w:rPr>
          <w:rFonts w:ascii="Calibri" w:hAnsi="Calibri"/>
          <w:lang w:val="en-CA"/>
        </w:rPr>
        <w:t xml:space="preserve"> the genetic</w:t>
      </w:r>
      <w:r w:rsidR="000464D4">
        <w:rPr>
          <w:rFonts w:ascii="Calibri" w:hAnsi="Calibri"/>
          <w:lang w:val="en-CA"/>
        </w:rPr>
        <w:t>ally-</w:t>
      </w:r>
      <w:r w:rsidR="00F03B18" w:rsidRPr="007124E6">
        <w:rPr>
          <w:rFonts w:ascii="Calibri" w:hAnsi="Calibri"/>
          <w:lang w:val="en-CA"/>
        </w:rPr>
        <w:t>coded level of kin preference</w:t>
      </w:r>
      <w:r w:rsidR="000464D4">
        <w:rPr>
          <w:rFonts w:ascii="Calibri" w:hAnsi="Calibri"/>
          <w:lang w:val="en-CA"/>
        </w:rPr>
        <w:t>,</w:t>
      </w:r>
      <w:r w:rsidR="00F03B18" w:rsidRPr="007124E6">
        <w:rPr>
          <w:rFonts w:ascii="Calibri" w:hAnsi="Calibri"/>
          <w:lang w:val="en-CA"/>
        </w:rPr>
        <w:t xml:space="preserve"> until a </w:t>
      </w:r>
      <w:r w:rsidR="000464D4">
        <w:rPr>
          <w:rFonts w:ascii="Calibri" w:hAnsi="Calibri"/>
          <w:lang w:val="en-CA"/>
        </w:rPr>
        <w:t>value</w:t>
      </w:r>
      <w:r w:rsidR="000464D4" w:rsidRPr="007124E6">
        <w:rPr>
          <w:rFonts w:ascii="Calibri" w:hAnsi="Calibri"/>
          <w:lang w:val="en-CA"/>
        </w:rPr>
        <w:t xml:space="preserve"> </w:t>
      </w:r>
      <w:r w:rsidR="00F03B18" w:rsidRPr="007124E6">
        <w:rPr>
          <w:rFonts w:ascii="Calibri" w:hAnsi="Calibri"/>
          <w:lang w:val="en-CA"/>
        </w:rPr>
        <w:t xml:space="preserve">of about 0.9 </w:t>
      </w:r>
      <w:r w:rsidR="000464D4">
        <w:rPr>
          <w:rFonts w:ascii="Calibri" w:hAnsi="Calibri"/>
          <w:lang w:val="en-CA"/>
        </w:rPr>
        <w:t>was</w:t>
      </w:r>
      <w:r w:rsidR="000464D4" w:rsidRPr="007124E6">
        <w:rPr>
          <w:rFonts w:ascii="Calibri" w:hAnsi="Calibri"/>
          <w:lang w:val="en-CA"/>
        </w:rPr>
        <w:t xml:space="preserve"> </w:t>
      </w:r>
      <w:r w:rsidR="00F03B18" w:rsidRPr="007124E6">
        <w:rPr>
          <w:rFonts w:ascii="Calibri" w:hAnsi="Calibri"/>
          <w:lang w:val="en-CA"/>
        </w:rPr>
        <w:t>reached (</w:t>
      </w:r>
      <w:r w:rsidR="00410831" w:rsidRPr="007124E6">
        <w:rPr>
          <w:rFonts w:ascii="Calibri" w:hAnsi="Calibri"/>
          <w:lang w:val="en-CA"/>
        </w:rPr>
        <w:t>figure 2</w:t>
      </w:r>
      <w:r w:rsidR="00F03B18" w:rsidRPr="007124E6">
        <w:rPr>
          <w:rFonts w:ascii="Calibri" w:hAnsi="Calibri"/>
          <w:lang w:val="en-CA"/>
        </w:rPr>
        <w:t xml:space="preserve">). </w:t>
      </w:r>
      <w:r>
        <w:rPr>
          <w:rFonts w:ascii="Calibri" w:hAnsi="Calibri"/>
          <w:lang w:val="en-CA"/>
        </w:rPr>
        <w:t>Along with an increase in</w:t>
      </w:r>
      <w:r w:rsidR="000464D4">
        <w:rPr>
          <w:rFonts w:ascii="Calibri" w:hAnsi="Calibri"/>
          <w:lang w:val="en-CA"/>
        </w:rPr>
        <w:t xml:space="preserve"> the degree of</w:t>
      </w:r>
      <w:r w:rsidR="00F03B18">
        <w:rPr>
          <w:lang w:val="en-CA"/>
        </w:rPr>
        <w:t xml:space="preserve"> kin preference</w:t>
      </w:r>
      <w:r>
        <w:rPr>
          <w:lang w:val="en-CA"/>
        </w:rPr>
        <w:t>,</w:t>
      </w:r>
      <w:r w:rsidR="00F03B18">
        <w:rPr>
          <w:lang w:val="en-CA"/>
        </w:rPr>
        <w:t xml:space="preserve"> the degree of relatedness within groups</w:t>
      </w:r>
      <w:r w:rsidR="000464D4">
        <w:rPr>
          <w:lang w:val="en-CA"/>
        </w:rPr>
        <w:t xml:space="preserve"> also increased</w:t>
      </w:r>
      <w:r w:rsidR="00F03B18">
        <w:rPr>
          <w:lang w:val="en-CA"/>
        </w:rPr>
        <w:t xml:space="preserve">.  </w:t>
      </w:r>
      <w:r w:rsidR="00AF08A2">
        <w:rPr>
          <w:lang w:val="en-CA"/>
        </w:rPr>
        <w:t>Therefore</w:t>
      </w:r>
      <w:r w:rsidR="00D1743D">
        <w:rPr>
          <w:lang w:val="en-CA"/>
        </w:rPr>
        <w:t xml:space="preserve"> </w:t>
      </w:r>
      <w:r w:rsidR="00F57F0B">
        <w:rPr>
          <w:lang w:val="en-CA"/>
        </w:rPr>
        <w:t xml:space="preserve">the </w:t>
      </w:r>
      <w:r w:rsidR="00D1743D">
        <w:rPr>
          <w:lang w:val="en-CA"/>
        </w:rPr>
        <w:t>intrinsic</w:t>
      </w:r>
      <w:r w:rsidR="00F57F0B">
        <w:rPr>
          <w:lang w:val="en-CA"/>
        </w:rPr>
        <w:t xml:space="preserve"> rate of growth</w:t>
      </w:r>
      <w:r w:rsidR="00F03B18">
        <w:rPr>
          <w:lang w:val="en-CA"/>
        </w:rPr>
        <w:t xml:space="preserve"> largely dictate</w:t>
      </w:r>
      <w:r w:rsidR="000464D4">
        <w:rPr>
          <w:lang w:val="en-CA"/>
        </w:rPr>
        <w:t>d</w:t>
      </w:r>
      <w:r w:rsidR="00F03B18">
        <w:rPr>
          <w:lang w:val="en-CA"/>
        </w:rPr>
        <w:t xml:space="preserve"> the kin composition of </w:t>
      </w:r>
      <w:r w:rsidR="000464D4">
        <w:rPr>
          <w:lang w:val="en-CA"/>
        </w:rPr>
        <w:t xml:space="preserve">the </w:t>
      </w:r>
      <w:r w:rsidR="00F03B18">
        <w:rPr>
          <w:lang w:val="en-CA"/>
        </w:rPr>
        <w:t>groups</w:t>
      </w:r>
      <w:r w:rsidR="00E31FDB">
        <w:rPr>
          <w:lang w:val="en-CA"/>
        </w:rPr>
        <w:t xml:space="preserve"> for</w:t>
      </w:r>
      <w:r w:rsidR="000464D4">
        <w:rPr>
          <w:lang w:val="en-CA"/>
        </w:rPr>
        <w:t>med</w:t>
      </w:r>
      <w:r w:rsidR="00F03B18">
        <w:rPr>
          <w:lang w:val="en-CA"/>
        </w:rPr>
        <w:t xml:space="preserve">, explaining 88.4% of the </w:t>
      </w:r>
      <w:r w:rsidR="000464D4">
        <w:rPr>
          <w:lang w:val="en-CA"/>
        </w:rPr>
        <w:t xml:space="preserve">variance in </w:t>
      </w:r>
      <w:r w:rsidR="00410831">
        <w:rPr>
          <w:lang w:val="en-CA"/>
        </w:rPr>
        <w:t xml:space="preserve">kin preference and 90.7% of the degree </w:t>
      </w:r>
      <w:r w:rsidR="00F03B18">
        <w:rPr>
          <w:lang w:val="en-CA"/>
        </w:rPr>
        <w:t>relatedness</w:t>
      </w:r>
      <w:r w:rsidR="00410831">
        <w:rPr>
          <w:lang w:val="en-CA"/>
        </w:rPr>
        <w:t xml:space="preserve"> within groups</w:t>
      </w:r>
      <w:r w:rsidR="00F03B18">
        <w:rPr>
          <w:lang w:val="en-CA"/>
        </w:rPr>
        <w:t>.</w:t>
      </w:r>
      <w:r w:rsidR="00DB69CC">
        <w:rPr>
          <w:lang w:val="en-CA"/>
        </w:rPr>
        <w:t xml:space="preserve">  Surprisingly, t</w:t>
      </w:r>
      <w:r w:rsidR="00410831">
        <w:rPr>
          <w:lang w:val="en-CA"/>
        </w:rPr>
        <w:t>he c</w:t>
      </w:r>
      <w:r w:rsidR="00D1743D">
        <w:rPr>
          <w:lang w:val="en-CA"/>
        </w:rPr>
        <w:t>ost of cooperation ha</w:t>
      </w:r>
      <w:r w:rsidR="000464D4">
        <w:rPr>
          <w:lang w:val="en-CA"/>
        </w:rPr>
        <w:t>d</w:t>
      </w:r>
      <w:r w:rsidR="00D1743D">
        <w:rPr>
          <w:lang w:val="en-CA"/>
        </w:rPr>
        <w:t xml:space="preserve"> little effect on </w:t>
      </w:r>
      <w:r w:rsidR="000464D4">
        <w:rPr>
          <w:lang w:val="en-CA"/>
        </w:rPr>
        <w:t xml:space="preserve">the degree of </w:t>
      </w:r>
      <w:r w:rsidR="00D1743D">
        <w:rPr>
          <w:lang w:val="en-CA"/>
        </w:rPr>
        <w:t xml:space="preserve">kin preference </w:t>
      </w:r>
      <w:r w:rsidR="000464D4">
        <w:rPr>
          <w:lang w:val="en-CA"/>
        </w:rPr>
        <w:t xml:space="preserve">that evolved </w:t>
      </w:r>
      <w:r w:rsidR="00D1743D">
        <w:rPr>
          <w:lang w:val="en-CA"/>
        </w:rPr>
        <w:t>(2.31</w:t>
      </w:r>
      <w:r w:rsidR="00E2754E">
        <w:rPr>
          <w:lang w:val="en-CA"/>
        </w:rPr>
        <w:t>% of the variance</w:t>
      </w:r>
      <w:r w:rsidR="00D1743D">
        <w:rPr>
          <w:lang w:val="en-CA"/>
        </w:rPr>
        <w:t>)</w:t>
      </w:r>
      <w:r w:rsidR="000464D4">
        <w:rPr>
          <w:lang w:val="en-CA"/>
        </w:rPr>
        <w:t>, except when</w:t>
      </w:r>
      <w:r w:rsidR="00D1743D">
        <w:rPr>
          <w:lang w:val="en-CA"/>
        </w:rPr>
        <w:t xml:space="preserve"> the intrinsic rate of growth </w:t>
      </w:r>
      <w:r w:rsidR="000464D4">
        <w:rPr>
          <w:lang w:val="en-CA"/>
        </w:rPr>
        <w:t xml:space="preserve">was </w:t>
      </w:r>
      <w:r w:rsidR="00D1743D">
        <w:rPr>
          <w:lang w:val="en-CA"/>
        </w:rPr>
        <w:t>small</w:t>
      </w:r>
      <w:r w:rsidR="006E5C32">
        <w:rPr>
          <w:lang w:val="en-CA"/>
        </w:rPr>
        <w:t xml:space="preserve"> and the group carrying capacity large</w:t>
      </w:r>
      <w:r w:rsidR="00DB69CC">
        <w:rPr>
          <w:lang w:val="en-CA"/>
        </w:rPr>
        <w:t>,</w:t>
      </w:r>
      <w:r w:rsidR="00D1743D">
        <w:rPr>
          <w:lang w:val="en-CA"/>
        </w:rPr>
        <w:t xml:space="preserve"> </w:t>
      </w:r>
      <w:r w:rsidR="00DB69CC">
        <w:rPr>
          <w:lang w:val="en-CA"/>
        </w:rPr>
        <w:t>in which case high cost</w:t>
      </w:r>
      <w:r w:rsidR="000464D4">
        <w:rPr>
          <w:lang w:val="en-CA"/>
        </w:rPr>
        <w:t>s</w:t>
      </w:r>
      <w:r w:rsidR="00DB69CC">
        <w:rPr>
          <w:lang w:val="en-CA"/>
        </w:rPr>
        <w:t xml:space="preserve"> of cooperation</w:t>
      </w:r>
      <w:r w:rsidR="00D02DA5">
        <w:rPr>
          <w:lang w:val="en-CA"/>
        </w:rPr>
        <w:t xml:space="preserve"> </w:t>
      </w:r>
      <w:r w:rsidR="003F74E3">
        <w:rPr>
          <w:lang w:val="en-CA"/>
        </w:rPr>
        <w:t xml:space="preserve">were correlated with lower cooperative tendencies, smaller groups, and groups that were less restrictive in their degree </w:t>
      </w:r>
      <w:r w:rsidR="00D02DA5">
        <w:rPr>
          <w:lang w:val="en-CA"/>
        </w:rPr>
        <w:t xml:space="preserve">of kin preference </w:t>
      </w:r>
      <w:r w:rsidR="00410831">
        <w:rPr>
          <w:lang w:val="en-CA"/>
        </w:rPr>
        <w:t>(figure 2)</w:t>
      </w:r>
      <w:r w:rsidR="00D02DA5">
        <w:rPr>
          <w:lang w:val="en-CA"/>
        </w:rPr>
        <w:t>.</w:t>
      </w:r>
    </w:p>
    <w:p w14:paraId="1E09F86F" w14:textId="012728F2" w:rsidR="00E627B9" w:rsidRPr="00A526EA" w:rsidRDefault="002C47EE" w:rsidP="00E627B9">
      <w:pPr>
        <w:spacing w:line="480" w:lineRule="auto"/>
        <w:rPr>
          <w:rFonts w:eastAsiaTheme="minorEastAsia"/>
          <w:lang w:val="en-CA"/>
        </w:rPr>
      </w:pPr>
      <w:r>
        <w:rPr>
          <w:lang w:val="en-CA"/>
        </w:rPr>
        <w:t xml:space="preserve">The size of the </w:t>
      </w:r>
      <w:r w:rsidR="00AA68E9">
        <w:rPr>
          <w:lang w:val="en-CA"/>
        </w:rPr>
        <w:t>groups that f</w:t>
      </w:r>
      <w:r w:rsidR="00410831">
        <w:rPr>
          <w:lang w:val="en-CA"/>
        </w:rPr>
        <w:t>orm</w:t>
      </w:r>
      <w:r w:rsidR="006B5D6D">
        <w:rPr>
          <w:lang w:val="en-CA"/>
        </w:rPr>
        <w:t>ed</w:t>
      </w:r>
      <w:r w:rsidR="00410831">
        <w:rPr>
          <w:lang w:val="en-CA"/>
        </w:rPr>
        <w:t xml:space="preserve"> d</w:t>
      </w:r>
      <w:r w:rsidR="00AA68E9">
        <w:rPr>
          <w:lang w:val="en-CA"/>
        </w:rPr>
        <w:t>epend</w:t>
      </w:r>
      <w:r w:rsidR="006B5D6D">
        <w:rPr>
          <w:lang w:val="en-CA"/>
        </w:rPr>
        <w:t>ed</w:t>
      </w:r>
      <w:r w:rsidR="00AA68E9">
        <w:rPr>
          <w:lang w:val="en-CA"/>
        </w:rPr>
        <w:t xml:space="preserve"> mainly on the group carrying capacity (</w:t>
      </w:r>
      <w:r w:rsidR="00AA68E9" w:rsidRPr="006B5D6D">
        <w:rPr>
          <w:lang w:val="en-CA"/>
        </w:rPr>
        <w:t>63.3</w:t>
      </w:r>
      <w:r w:rsidR="006B5D6D">
        <w:rPr>
          <w:lang w:val="en-CA"/>
        </w:rPr>
        <w:t>% of the variance</w:t>
      </w:r>
      <w:r w:rsidR="00E627B9">
        <w:rPr>
          <w:lang w:val="en-CA"/>
        </w:rPr>
        <w:t>) and the intrinsic rate of growth</w:t>
      </w:r>
      <w:r w:rsidR="00A526EA">
        <w:rPr>
          <w:lang w:val="en-CA"/>
        </w:rPr>
        <w:t xml:space="preserve"> (15.8</w:t>
      </w:r>
      <w:r w:rsidR="006B5D6D">
        <w:rPr>
          <w:lang w:val="en-CA"/>
        </w:rPr>
        <w:t>%</w:t>
      </w:r>
      <w:r w:rsidR="00A526EA">
        <w:rPr>
          <w:lang w:val="en-CA"/>
        </w:rPr>
        <w:t>), with larger group carrying capacities and rates of growth producing larger groups (figure 2)</w:t>
      </w:r>
      <w:r w:rsidR="00203D00">
        <w:rPr>
          <w:lang w:val="en-CA"/>
        </w:rPr>
        <w:t xml:space="preserve">.  </w:t>
      </w:r>
      <w:r w:rsidR="00DB69CC">
        <w:rPr>
          <w:lang w:val="en-CA"/>
        </w:rPr>
        <w:t>Again</w:t>
      </w:r>
      <w:r w:rsidR="00203D00">
        <w:rPr>
          <w:lang w:val="en-CA"/>
        </w:rPr>
        <w:t xml:space="preserve"> group size </w:t>
      </w:r>
      <w:r w:rsidR="006B5D6D">
        <w:rPr>
          <w:lang w:val="en-CA"/>
        </w:rPr>
        <w:t xml:space="preserve">was </w:t>
      </w:r>
      <w:r w:rsidR="00203D00">
        <w:rPr>
          <w:lang w:val="en-CA"/>
        </w:rPr>
        <w:t>affected little by the cost of cooperation</w:t>
      </w:r>
      <w:r w:rsidR="00D02DA5">
        <w:rPr>
          <w:lang w:val="en-CA"/>
        </w:rPr>
        <w:t xml:space="preserve"> with only 4.7% of the varia</w:t>
      </w:r>
      <w:r w:rsidR="006B5D6D">
        <w:rPr>
          <w:lang w:val="en-CA"/>
        </w:rPr>
        <w:t>nce</w:t>
      </w:r>
      <w:r w:rsidR="00D02DA5">
        <w:rPr>
          <w:lang w:val="en-CA"/>
        </w:rPr>
        <w:t xml:space="preserve"> in group size explained</w:t>
      </w:r>
      <w:r w:rsidR="00A526EA">
        <w:rPr>
          <w:lang w:val="en-CA"/>
        </w:rPr>
        <w:t xml:space="preserve"> by </w:t>
      </w:r>
      <w:r w:rsidR="003F74E3">
        <w:rPr>
          <w:lang w:val="en-CA"/>
        </w:rPr>
        <w:t>this parameter</w:t>
      </w:r>
      <w:r w:rsidR="00A526EA">
        <w:rPr>
          <w:lang w:val="en-CA"/>
        </w:rPr>
        <w:t xml:space="preserve"> (table 2</w:t>
      </w:r>
      <w:r w:rsidR="00D02DA5">
        <w:rPr>
          <w:lang w:val="en-CA"/>
        </w:rPr>
        <w:t>)</w:t>
      </w:r>
      <w:r w:rsidR="00A526EA">
        <w:rPr>
          <w:lang w:val="en-CA"/>
        </w:rPr>
        <w:t xml:space="preserve">, </w:t>
      </w:r>
      <w:r w:rsidR="00956F39">
        <w:rPr>
          <w:lang w:val="en-CA"/>
        </w:rPr>
        <w:t xml:space="preserve">except when </w:t>
      </w:r>
      <w:r w:rsidR="00A526EA">
        <w:rPr>
          <w:lang w:val="en-CA"/>
        </w:rPr>
        <w:t xml:space="preserve">the group carrying capacity </w:t>
      </w:r>
      <w:r w:rsidR="006B5D6D">
        <w:rPr>
          <w:lang w:val="en-CA"/>
        </w:rPr>
        <w:t xml:space="preserve">was </w:t>
      </w:r>
      <w:r w:rsidR="00A526EA">
        <w:rPr>
          <w:lang w:val="en-CA"/>
        </w:rPr>
        <w:t>high and the intrinsic rate of growth low</w:t>
      </w:r>
      <w:r w:rsidR="006B5D6D">
        <w:rPr>
          <w:lang w:val="en-CA"/>
        </w:rPr>
        <w:t>,</w:t>
      </w:r>
      <w:r w:rsidR="00A526EA">
        <w:rPr>
          <w:lang w:val="en-CA"/>
        </w:rPr>
        <w:t xml:space="preserve"> in which case </w:t>
      </w:r>
      <w:r w:rsidR="003F74E3">
        <w:rPr>
          <w:lang w:val="en-CA"/>
        </w:rPr>
        <w:t xml:space="preserve">the </w:t>
      </w:r>
      <w:r w:rsidR="00A526EA">
        <w:rPr>
          <w:lang w:val="en-CA"/>
        </w:rPr>
        <w:t xml:space="preserve">groups </w:t>
      </w:r>
      <w:r w:rsidR="003F74E3">
        <w:rPr>
          <w:lang w:val="en-CA"/>
        </w:rPr>
        <w:t xml:space="preserve">formed were </w:t>
      </w:r>
      <w:r w:rsidR="00A526EA">
        <w:rPr>
          <w:lang w:val="en-CA"/>
        </w:rPr>
        <w:t>small (figure 2).</w:t>
      </w:r>
    </w:p>
    <w:p w14:paraId="7F8C85D9" w14:textId="38FB1640" w:rsidR="00D1743D" w:rsidRDefault="003E470E" w:rsidP="00203D00">
      <w:pPr>
        <w:spacing w:line="480" w:lineRule="auto"/>
        <w:rPr>
          <w:lang w:val="en-CA"/>
        </w:rPr>
      </w:pPr>
      <w:r>
        <w:rPr>
          <w:lang w:val="en-CA"/>
        </w:rPr>
        <w:t>It must be noted</w:t>
      </w:r>
      <w:r w:rsidR="00D02DA5">
        <w:rPr>
          <w:lang w:val="en-CA"/>
        </w:rPr>
        <w:t xml:space="preserve"> </w:t>
      </w:r>
      <w:r>
        <w:rPr>
          <w:lang w:val="en-CA"/>
        </w:rPr>
        <w:t xml:space="preserve">that the size of groups </w:t>
      </w:r>
      <w:r w:rsidR="000134DA">
        <w:rPr>
          <w:lang w:val="en-CA"/>
        </w:rPr>
        <w:t xml:space="preserve">that </w:t>
      </w:r>
      <w:r>
        <w:rPr>
          <w:lang w:val="en-CA"/>
        </w:rPr>
        <w:t>for</w:t>
      </w:r>
      <w:r w:rsidR="00D02DA5">
        <w:rPr>
          <w:lang w:val="en-CA"/>
        </w:rPr>
        <w:t>m</w:t>
      </w:r>
      <w:r w:rsidR="000134DA">
        <w:rPr>
          <w:lang w:val="en-CA"/>
        </w:rPr>
        <w:t>ed</w:t>
      </w:r>
      <w:r w:rsidR="00D02DA5">
        <w:rPr>
          <w:lang w:val="en-CA"/>
        </w:rPr>
        <w:t xml:space="preserve"> </w:t>
      </w:r>
      <w:r w:rsidR="000134DA">
        <w:rPr>
          <w:lang w:val="en-CA"/>
        </w:rPr>
        <w:t xml:space="preserve">was </w:t>
      </w:r>
      <w:r w:rsidR="00D02DA5">
        <w:rPr>
          <w:lang w:val="en-CA"/>
        </w:rPr>
        <w:t xml:space="preserve">not </w:t>
      </w:r>
      <w:r w:rsidR="000134DA">
        <w:rPr>
          <w:lang w:val="en-CA"/>
        </w:rPr>
        <w:t>under direct selection</w:t>
      </w:r>
      <w:r w:rsidR="00E13A8B">
        <w:rPr>
          <w:lang w:val="en-CA"/>
        </w:rPr>
        <w:t>, but</w:t>
      </w:r>
      <w:r w:rsidR="00D02DA5">
        <w:rPr>
          <w:lang w:val="en-CA"/>
        </w:rPr>
        <w:t xml:space="preserve"> rather </w:t>
      </w:r>
      <w:r w:rsidR="000134DA">
        <w:rPr>
          <w:lang w:val="en-CA"/>
        </w:rPr>
        <w:t>reflected</w:t>
      </w:r>
      <w:r>
        <w:rPr>
          <w:lang w:val="en-CA"/>
        </w:rPr>
        <w:t xml:space="preserve"> </w:t>
      </w:r>
      <w:r w:rsidR="00203D00">
        <w:rPr>
          <w:lang w:val="en-CA"/>
        </w:rPr>
        <w:t>how the</w:t>
      </w:r>
      <w:r w:rsidR="00E13A8B">
        <w:rPr>
          <w:lang w:val="en-CA"/>
        </w:rPr>
        <w:t xml:space="preserve"> value of the</w:t>
      </w:r>
      <w:r w:rsidR="00203D00">
        <w:rPr>
          <w:lang w:val="en-CA"/>
        </w:rPr>
        <w:t xml:space="preserve"> parameters in the </w:t>
      </w:r>
      <w:r w:rsidR="000134DA">
        <w:rPr>
          <w:lang w:val="en-CA"/>
        </w:rPr>
        <w:t xml:space="preserve">group </w:t>
      </w:r>
      <w:r w:rsidR="00203D00">
        <w:rPr>
          <w:lang w:val="en-CA"/>
        </w:rPr>
        <w:t xml:space="preserve">admission function </w:t>
      </w:r>
      <w:r w:rsidR="000134DA">
        <w:rPr>
          <w:lang w:val="en-CA"/>
        </w:rPr>
        <w:t xml:space="preserve">(equation 2) </w:t>
      </w:r>
      <w:r w:rsidR="00203D00">
        <w:rPr>
          <w:lang w:val="en-CA"/>
        </w:rPr>
        <w:t>change</w:t>
      </w:r>
      <w:r w:rsidR="000134DA">
        <w:rPr>
          <w:lang w:val="en-CA"/>
        </w:rPr>
        <w:t>d</w:t>
      </w:r>
      <w:r w:rsidR="00D1743D">
        <w:rPr>
          <w:lang w:val="en-CA"/>
        </w:rPr>
        <w:t xml:space="preserve"> as the system </w:t>
      </w:r>
      <w:r w:rsidR="00E13A8B">
        <w:rPr>
          <w:lang w:val="en-CA"/>
        </w:rPr>
        <w:t>evolve</w:t>
      </w:r>
      <w:r w:rsidR="000134DA">
        <w:rPr>
          <w:lang w:val="en-CA"/>
        </w:rPr>
        <w:t>d</w:t>
      </w:r>
      <w:r w:rsidR="00E13A8B">
        <w:rPr>
          <w:lang w:val="en-CA"/>
        </w:rPr>
        <w:t xml:space="preserve">. </w:t>
      </w:r>
      <w:r w:rsidR="00203D00">
        <w:rPr>
          <w:lang w:val="en-CA"/>
        </w:rPr>
        <w:t xml:space="preserve">The group admission function depends </w:t>
      </w:r>
      <w:r w:rsidR="000318CD">
        <w:rPr>
          <w:lang w:val="en-CA"/>
        </w:rPr>
        <w:t>on optimum and stable group size</w:t>
      </w:r>
      <w:r w:rsidR="00ED4D96">
        <w:rPr>
          <w:lang w:val="en-CA"/>
        </w:rPr>
        <w:t>s</w:t>
      </w:r>
      <w:r w:rsidR="000318CD">
        <w:rPr>
          <w:lang w:val="en-CA"/>
        </w:rPr>
        <w:t xml:space="preserve">, </w:t>
      </w:r>
      <w:r w:rsidR="00EE4ED1">
        <w:rPr>
          <w:lang w:val="en-CA"/>
        </w:rPr>
        <w:t xml:space="preserve">which are </w:t>
      </w:r>
      <w:r w:rsidR="00C32E45">
        <w:rPr>
          <w:lang w:val="en-CA"/>
        </w:rPr>
        <w:t xml:space="preserve">both </w:t>
      </w:r>
      <w:r w:rsidR="00EE4ED1">
        <w:rPr>
          <w:lang w:val="en-CA"/>
        </w:rPr>
        <w:t xml:space="preserve">a function of </w:t>
      </w:r>
      <w:r w:rsidR="00C32E45">
        <w:rPr>
          <w:lang w:val="en-CA"/>
        </w:rPr>
        <w:t xml:space="preserve">the </w:t>
      </w:r>
      <w:r w:rsidR="003F74E3">
        <w:rPr>
          <w:lang w:val="en-CA"/>
        </w:rPr>
        <w:t xml:space="preserve">group carrying capacity (a non-evolving parameter of the model) and the </w:t>
      </w:r>
      <w:r w:rsidR="0046531C">
        <w:rPr>
          <w:lang w:val="en-CA"/>
        </w:rPr>
        <w:t>evolving</w:t>
      </w:r>
      <w:r w:rsidR="0064643B">
        <w:rPr>
          <w:lang w:val="en-CA"/>
        </w:rPr>
        <w:t xml:space="preserve"> </w:t>
      </w:r>
      <w:r w:rsidR="00EE4ED1">
        <w:rPr>
          <w:lang w:val="en-CA"/>
        </w:rPr>
        <w:t>cooperative tendencies of group members (</w:t>
      </w:r>
      <w:proofErr w:type="spellStart"/>
      <w:r w:rsidR="00EE4ED1">
        <w:rPr>
          <w:lang w:val="en-CA"/>
        </w:rPr>
        <w:t>Avilés</w:t>
      </w:r>
      <w:proofErr w:type="spellEnd"/>
      <w:r w:rsidR="00EE4ED1">
        <w:rPr>
          <w:lang w:val="en-CA"/>
        </w:rPr>
        <w:t xml:space="preserve"> 1999; </w:t>
      </w:r>
      <w:proofErr w:type="spellStart"/>
      <w:r w:rsidR="00EE4ED1">
        <w:rPr>
          <w:lang w:val="en-CA"/>
        </w:rPr>
        <w:t>Avilés</w:t>
      </w:r>
      <w:proofErr w:type="spellEnd"/>
      <w:r w:rsidR="00EE4ED1">
        <w:rPr>
          <w:lang w:val="en-CA"/>
        </w:rPr>
        <w:t xml:space="preserve"> et al</w:t>
      </w:r>
      <w:r w:rsidR="00C32E45">
        <w:rPr>
          <w:lang w:val="en-CA"/>
        </w:rPr>
        <w:t xml:space="preserve">. 2004; van </w:t>
      </w:r>
      <w:proofErr w:type="spellStart"/>
      <w:r w:rsidR="00C32E45">
        <w:rPr>
          <w:lang w:val="en-CA"/>
        </w:rPr>
        <w:t>Veelen</w:t>
      </w:r>
      <w:proofErr w:type="spellEnd"/>
      <w:r w:rsidR="00C32E45">
        <w:rPr>
          <w:lang w:val="en-CA"/>
        </w:rPr>
        <w:t xml:space="preserve"> et al. 2010), with the stable group size being also a function of the intrinsic rate of growth (</w:t>
      </w:r>
      <w:proofErr w:type="spellStart"/>
      <w:r w:rsidR="00C32E45">
        <w:rPr>
          <w:lang w:val="en-CA"/>
        </w:rPr>
        <w:t>Avilés</w:t>
      </w:r>
      <w:proofErr w:type="spellEnd"/>
      <w:r w:rsidR="00C32E45">
        <w:rPr>
          <w:lang w:val="en-CA"/>
        </w:rPr>
        <w:t xml:space="preserve"> 1999).  </w:t>
      </w:r>
      <w:r w:rsidR="0046531C">
        <w:rPr>
          <w:lang w:val="en-CA"/>
        </w:rPr>
        <w:t>Larger</w:t>
      </w:r>
      <w:r w:rsidR="00C32E45">
        <w:rPr>
          <w:lang w:val="en-CA"/>
        </w:rPr>
        <w:t xml:space="preserve"> groups also </w:t>
      </w:r>
      <w:r w:rsidR="0046531C">
        <w:rPr>
          <w:lang w:val="en-CA"/>
        </w:rPr>
        <w:t>formed</w:t>
      </w:r>
      <w:r w:rsidR="00C32E45">
        <w:rPr>
          <w:lang w:val="en-CA"/>
        </w:rPr>
        <w:t xml:space="preserve"> </w:t>
      </w:r>
      <w:r w:rsidR="000318CD">
        <w:rPr>
          <w:lang w:val="en-CA"/>
        </w:rPr>
        <w:t xml:space="preserve">as the </w:t>
      </w:r>
      <w:r w:rsidR="00203D00">
        <w:rPr>
          <w:lang w:val="en-CA"/>
        </w:rPr>
        <w:t>levels of</w:t>
      </w:r>
      <w:r w:rsidR="0083300E">
        <w:rPr>
          <w:lang w:val="en-CA"/>
        </w:rPr>
        <w:t xml:space="preserve"> kin preference and </w:t>
      </w:r>
      <w:r w:rsidR="00F66D4B">
        <w:rPr>
          <w:lang w:val="en-CA"/>
        </w:rPr>
        <w:t>relatedness</w:t>
      </w:r>
      <w:r w:rsidR="00E13A8B">
        <w:rPr>
          <w:lang w:val="en-CA"/>
        </w:rPr>
        <w:t xml:space="preserve"> within groups</w:t>
      </w:r>
      <w:r w:rsidR="00C32E45">
        <w:rPr>
          <w:lang w:val="en-CA"/>
        </w:rPr>
        <w:t xml:space="preserve"> increase</w:t>
      </w:r>
      <w:r w:rsidR="0046531C">
        <w:rPr>
          <w:lang w:val="en-CA"/>
        </w:rPr>
        <w:t>d</w:t>
      </w:r>
      <w:r w:rsidR="00F66D4B" w:rsidRPr="00D1743D">
        <w:rPr>
          <w:lang w:val="en-CA"/>
        </w:rPr>
        <w:t>.</w:t>
      </w:r>
      <w:r w:rsidR="0083300E">
        <w:rPr>
          <w:rFonts w:eastAsiaTheme="minorEastAsia"/>
          <w:lang w:val="en-CA"/>
        </w:rPr>
        <w:t xml:space="preserve">  From figure 3 </w:t>
      </w:r>
      <w:r w:rsidR="0046531C">
        <w:rPr>
          <w:rFonts w:eastAsiaTheme="minorEastAsia"/>
          <w:lang w:val="en-CA"/>
        </w:rPr>
        <w:t>(</w:t>
      </w:r>
      <w:r w:rsidR="0083300E">
        <w:rPr>
          <w:rFonts w:eastAsiaTheme="minorEastAsia"/>
          <w:lang w:val="en-CA"/>
        </w:rPr>
        <w:t>bottom panel</w:t>
      </w:r>
      <w:r w:rsidR="0046531C">
        <w:rPr>
          <w:rFonts w:eastAsiaTheme="minorEastAsia"/>
          <w:lang w:val="en-CA"/>
        </w:rPr>
        <w:t>)</w:t>
      </w:r>
      <w:r w:rsidR="0083300E">
        <w:rPr>
          <w:rFonts w:eastAsiaTheme="minorEastAsia"/>
          <w:lang w:val="en-CA"/>
        </w:rPr>
        <w:t xml:space="preserve">, it can be seen that the average </w:t>
      </w:r>
      <w:r w:rsidR="00956F39">
        <w:rPr>
          <w:rFonts w:eastAsiaTheme="minorEastAsia"/>
          <w:lang w:val="en-CA"/>
        </w:rPr>
        <w:t xml:space="preserve">size of the </w:t>
      </w:r>
      <w:r w:rsidR="0083300E">
        <w:rPr>
          <w:rFonts w:eastAsiaTheme="minorEastAsia"/>
          <w:lang w:val="en-CA"/>
        </w:rPr>
        <w:t>group</w:t>
      </w:r>
      <w:r w:rsidR="00956F39">
        <w:rPr>
          <w:rFonts w:eastAsiaTheme="minorEastAsia"/>
          <w:lang w:val="en-CA"/>
        </w:rPr>
        <w:t>s</w:t>
      </w:r>
      <w:r w:rsidR="0083300E">
        <w:rPr>
          <w:rFonts w:eastAsiaTheme="minorEastAsia"/>
          <w:lang w:val="en-CA"/>
        </w:rPr>
        <w:t xml:space="preserve"> oscillates </w:t>
      </w:r>
      <w:r w:rsidR="00C32E45">
        <w:rPr>
          <w:rFonts w:eastAsiaTheme="minorEastAsia"/>
          <w:lang w:val="en-CA"/>
        </w:rPr>
        <w:t xml:space="preserve">just below or </w:t>
      </w:r>
      <w:r w:rsidR="0083300E">
        <w:rPr>
          <w:rFonts w:eastAsiaTheme="minorEastAsia"/>
          <w:lang w:val="en-CA"/>
        </w:rPr>
        <w:t xml:space="preserve">around the optimum group size. It never gets near the stable group size with the average group size around 6 </w:t>
      </w:r>
      <w:r w:rsidR="0064643B">
        <w:rPr>
          <w:rFonts w:eastAsiaTheme="minorEastAsia"/>
          <w:lang w:val="en-CA"/>
        </w:rPr>
        <w:t xml:space="preserve">times </w:t>
      </w:r>
      <w:r w:rsidR="0083300E">
        <w:rPr>
          <w:rFonts w:eastAsiaTheme="minorEastAsia"/>
          <w:lang w:val="en-CA"/>
        </w:rPr>
        <w:t>smaller than the stable group size.</w:t>
      </w:r>
      <w:r w:rsidR="00E13A8B">
        <w:rPr>
          <w:rFonts w:eastAsiaTheme="minorEastAsia"/>
          <w:lang w:val="en-CA"/>
        </w:rPr>
        <w:t xml:space="preserve"> </w:t>
      </w:r>
      <w:r w:rsidR="00C32E45">
        <w:rPr>
          <w:lang w:val="en-CA"/>
        </w:rPr>
        <w:t xml:space="preserve">From </w:t>
      </w:r>
      <w:r w:rsidR="00D1743D">
        <w:rPr>
          <w:lang w:val="en-CA"/>
        </w:rPr>
        <w:lastRenderedPageBreak/>
        <w:t>equation (1)</w:t>
      </w:r>
      <w:r w:rsidR="00C32E45">
        <w:rPr>
          <w:lang w:val="en-CA"/>
        </w:rPr>
        <w:t>,</w:t>
      </w:r>
      <w:r w:rsidR="00D1743D">
        <w:rPr>
          <w:lang w:val="en-CA"/>
        </w:rPr>
        <w:t xml:space="preserve"> the </w:t>
      </w:r>
      <w:r w:rsidR="00C32E45">
        <w:rPr>
          <w:lang w:val="en-CA"/>
        </w:rPr>
        <w:t xml:space="preserve">optimum </w:t>
      </w:r>
      <w:r w:rsidR="00D1743D">
        <w:rPr>
          <w:lang w:val="en-CA"/>
        </w:rPr>
        <w:t xml:space="preserve">group size </w:t>
      </w:r>
      <w:r w:rsidR="00C32E45">
        <w:rPr>
          <w:lang w:val="en-CA"/>
        </w:rPr>
        <w:t xml:space="preserve">can be calculated </w:t>
      </w:r>
      <w:r w:rsidR="00D1743D">
        <w:rPr>
          <w:lang w:val="en-CA"/>
        </w:rPr>
        <w:t xml:space="preserve">as </w:t>
      </w:r>
      <m:oMath>
        <m:sSub>
          <m:sSubPr>
            <m:ctrlPr>
              <w:rPr>
                <w:rFonts w:ascii="Cambria Math" w:hAnsi="Cambria Math"/>
                <w:i/>
                <w:lang w:val="en-CA"/>
              </w:rPr>
            </m:ctrlPr>
          </m:sSubPr>
          <m:e>
            <m:r>
              <w:rPr>
                <w:rFonts w:ascii="Cambria Math" w:hAnsi="Cambria Math"/>
                <w:lang w:val="en-CA"/>
              </w:rPr>
              <m:t>n</m:t>
            </m:r>
          </m:e>
          <m:sub>
            <m:r>
              <w:rPr>
                <w:rFonts w:ascii="Cambria Math" w:hAnsi="Cambria Math"/>
                <w:lang w:val="en-CA"/>
              </w:rPr>
              <m:t>opt</m:t>
            </m:r>
          </m:sub>
        </m:sSub>
        <m:r>
          <w:rPr>
            <w:rFonts w:ascii="Cambria Math" w:hAnsi="Cambria Math"/>
            <w:lang w:val="en-CA"/>
          </w:rPr>
          <m:t>=</m:t>
        </m:r>
        <m:f>
          <m:fPr>
            <m:ctrlPr>
              <w:rPr>
                <w:rFonts w:ascii="Cambria Math" w:hAnsi="Cambria Math"/>
                <w:i/>
                <w:lang w:val="en-CA"/>
              </w:rPr>
            </m:ctrlPr>
          </m:fPr>
          <m:num>
            <m:acc>
              <m:accPr>
                <m:chr m:val="̅"/>
                <m:ctrlPr>
                  <w:rPr>
                    <w:rFonts w:ascii="Cambria Math" w:hAnsi="Cambria Math"/>
                    <w:i/>
                    <w:lang w:val="en-CA"/>
                  </w:rPr>
                </m:ctrlPr>
              </m:accPr>
              <m:e>
                <m:r>
                  <w:rPr>
                    <w:rFonts w:ascii="Cambria Math" w:hAnsi="Cambria Math"/>
                    <w:lang w:val="en-CA"/>
                  </w:rPr>
                  <m:t>γ</m:t>
                </m:r>
              </m:e>
            </m:acc>
          </m:num>
          <m:den>
            <m:r>
              <w:rPr>
                <w:rFonts w:ascii="Cambria Math" w:hAnsi="Cambria Math"/>
                <w:lang w:val="en-CA"/>
              </w:rPr>
              <m:t>C</m:t>
            </m:r>
          </m:den>
        </m:f>
      </m:oMath>
      <w:r w:rsidR="00D1743D">
        <w:rPr>
          <w:rFonts w:eastAsiaTheme="minorEastAsia"/>
          <w:lang w:val="en-CA"/>
        </w:rPr>
        <w:t xml:space="preserve"> </w:t>
      </w:r>
      <w:r w:rsidR="00C32E45">
        <w:rPr>
          <w:rFonts w:eastAsiaTheme="minorEastAsia"/>
          <w:lang w:val="en-CA"/>
        </w:rPr>
        <w:t xml:space="preserve"> </w:t>
      </w:r>
      <w:r w:rsidR="00794998">
        <w:rPr>
          <w:rFonts w:eastAsiaTheme="minorEastAsia"/>
          <w:lang w:val="en-CA"/>
        </w:rPr>
        <w:fldChar w:fldCharType="begin"/>
      </w:r>
      <w:ins w:id="197" w:author="Ruth" w:date="2013-04-19T12:45:00Z">
        <w:r w:rsidR="00A748E3">
          <w:rPr>
            <w:rFonts w:eastAsiaTheme="minorEastAsia"/>
            <w:lang w:val="en-CA"/>
          </w:rPr>
          <w:instrText xml:space="preserve"> ADDIN ZOTERO_ITEM CSL_CITATION {"citationID":"j5kJMvwU","properties":{"formattedCitation":"{\\rtf (Avil\\uc0\\u233{}s, Fletcher &amp; Cutter, 2004; van Veelen, Garc\\uc0\\u237{}a &amp; Avil\\uc0\\u233{}s, 2010)}","plainCitation":"(Avilés, Fletcher &amp; Cutter, 2004; van Veelen, García &amp; Avilés, 2010)"},"citationItems":[{"id":93,"uris":["http://zotero.org/users/701671/items/B2XGFZ85"],"uri":["http://zotero.org/users/701671/items/B2XGFZ85"],"itemData":{"id":93,"type":"article-journal","title":"The kin composition of social groups: trading group size for degree of altruism","container-title":"The American naturalist","page":"132-144","volume":"164","issue":"2","source":"NCBI PubMed","abstract":"Why some social systems form groups composed of kin, while others do not, has gone largely untreated in the literature. Using an individual-based simulation model, we explore the demographic consequences of making kinship a criterion in group formation. We find that systems where social groups consist of one-generation breeding associations may face a serious trade-off between degree of altruism and group size that is largely mediated by their kin composition. On the one hand, restricting groups to close kin allows the evolution of highly altruistic behaviors but may limit group size to suboptimal levels, the more severely so the smaller the intrinsic fecundity of the species and the stricter the kin admission rule. Group size requirements, on the other hand, can be met by admitting nonkin into groups, but not without limiting the degree of altruism that can evolve. As a solution to this conundrum, we show that if helping roles within groups are assigned through a lottery rather than being genetically determined, maximum degrees of altruism can evolve in groups of nonrelatives of any size. Such a \"lottery\" mechanism may explain reproductive and helping patterns in organisms as varied as the cellular slime molds, pleometrotic ants, and Galapagos hawks.","DOI":"10.1086/422263","ISSN":"1537-5323","note":"PMID: 15278839","shortTitle":"The kin composition of social groups","journalAbbreviation":"Am. Nat.","author":[{"family":"Avilés","given":"Leticia"},{"family":"Fletcher","given":"Jeffrey A"},{"family":"Cutter","given":"Asher D"}],"issued":{"date-parts":[["2004",8]]},"PMID":"15278839"}},{"id":650,"uris":["http://zotero.org/users/701671/items/T7RJMPCX"],"uri":["http://zotero.org/users/701671/items/T7RJMPCX"],"itemData":{"id":650,"type":"article-journal","title":"It takes grouping and cooperation to get sociality","container-title":"Journal of Theoretical Biology","page":"1240-1253","volume":"264","issue":"4","source":"ScienceDirect","abstract":"Cooperation and grouping are regularly studied as separate traits. The evolution of sociality however requires both that individuals get together in groups and that they cooperate within them. Because the level of cooperation can influence selection for group size, and vice versa, it is worth studying how these traits coevolve. Using a generally applicable two-trait optimization approach, we provide analytical solutions for three specific models. These solutions describe how cooperative associations of non-relatives evolve, and predict how large and how cooperative they will be. The analytical solutions help understand how changes in parameter values, such as the group carrying capacity and the costs of cooperation, affect group size and the level of cooperation in equilibrium. Although the analytical model makes a few simplifying assumptions—populations are assumed to be monomorphic for grouping as well as for cooperative tendencies, and group size is assumed to be deterministic—simulations show that its predictions are matched quite closely by results for settings where these assumptions do not hold.","DOI":"10.1016/j.jtbi.2010.02.043","ISSN":"0022-5193","journalAbbreviation":"Journal of Theoretical Biology","author":[{"family":"van Veelen","given":"Matthijs"},{"family":"García","given":"Julián"},{"family":"Avilés","given":"Leticia"}],"issued":{"date-parts":[["2010",6,21]]},"accessed":{"date-parts":[["2013",3,13]]}}}],"schema":"https://github.com/citation-style-language/schema/raw/master/csl-citation.json"} </w:instrText>
        </w:r>
      </w:ins>
      <w:del w:id="198" w:author="Ruth" w:date="2013-04-19T12:45:00Z">
        <w:r w:rsidR="00794998" w:rsidDel="00A748E3">
          <w:rPr>
            <w:rFonts w:eastAsiaTheme="minorEastAsia"/>
            <w:lang w:val="en-CA"/>
          </w:rPr>
          <w:delInstrText xml:space="preserve"> ADDIN ZOTERO_ITEM CSL_CITATION {"citationID":"j5kJMvwU","properties":{"formattedCitation":"{\\rtf (Avil\\uc0\\u233{}s, Fletcher &amp; Cutter, 2004; van Veelen, Garc\\uc0\\u237{}a &amp; Avil\\uc0\\u233{}s, 2010)}","plainCitation":"(Avilés, Fletcher &amp; Cutter, 2004; van Veelen, García &amp; Avilés, 2010)"},"citationItems":[{"id":93,"uris":["http://zotero.org/users/701671/items/B2XGFZ85"],"uri":["http://zotero.org/users/701671/items/B2XGFZ85"],"itemData":{"id":93,"type":"article-journal","title":"The kin composition of social groups: trading group size for degree of altruism","container-title":"The American naturalist","page":"132-144","volume":"164","issue":"2","source":"NCBI PubMed","abstract":"Why some social systems form groups composed of kin, while others do not, has gone largely untreated in the literature. Using an individual-based simulation model, we explore the demographic consequences of making kinship a criterion in group formation. We find that systems where social groups consist of one-generation breeding associations may face a serious trade-off between degree of altruism and group size that is largely mediated by their kin composition. On the one hand, restricting groups to close kin allows the evolution of highly altruistic behaviors but may limit group size to suboptimal levels, the more severely so the smaller the intrinsic fecundity of the species and the stricter the kin admission rule. Group size requirements, on the other hand, can be met by admitting nonkin into groups, but not without limiting the degree of altruism that can evolve. As a solution to this conundrum, we show that if helping roles within groups are assigned through a lottery rather than being genetically determined, maximum degrees of altruism can evolve in groups of nonrelatives of any size. Such a \"lottery\" mechanism may explain reproductive and helping patterns in organisms as varied as the cellular slime molds, pleometrotic ants, and Galapagos hawks.","DOI":"10.1086/422263","ISSN":"1537-5323","note":"PMID: 15278839","shortTitle":"The kin composition of social groups","journalAbbreviation":"Am. Nat.","author":[{"family":"Avilés","given":"Leticia"},{"family":"Fletcher","given":"Jeffrey A"},{"family":"Cutter","given":"Asher D"}],"issued":{"date-parts":[["2004",8]]}}},{"id":650,"uris":["http://zotero.org/users/701671/items/T7RJMPCX"],"uri":["http://zotero.org/users/701671/items/T7RJMPCX"],"itemData":{"id":650,"type":"article-journal","title":"It takes grouping and cooperation to get sociality","container-title":"Journal of Theoretical Biology","page":"1240-1253","volume":"264","issue":"4","source":"ScienceDirect","abstract":"Cooperation and grouping are regularly studied as separate traits. The evolution of sociality however requires both that individuals get together in groups and that they cooperate within them. Because the level of cooperation can influence selection for group size, and vice versa, it is worth studying how these traits coevolve. Using a generally applicable two-trait optimization approach, we provide analytical solutions for three specific models. These solutions describe how cooperative associations of non-relatives evolve, and predict how large and how cooperative they will be. The analytical solutions help understand how changes in parameter values, such as the group carrying capacity and the costs of cooperation, affect group size and the level of cooperation in equilibrium. Although the analytical model makes a few simplifying assumptions—populations are assumed to be monomorphic for grouping as well as for cooperative tendencies, and group size is assumed to be deterministic—simulations show that its predictions are matched quite closely by results for settings where these assumptions do not hold.","DOI":"10.1016/j.jtbi.2010.02.043","ISSN":"0022-5193","journalAbbreviation":"Journal of Theoretical Biology","author":[{"family":"van Veelen","given":"Matthijs"},{"family":"García","given":"Julián"},{"family":"Avilés","given":"Leticia"}],"issued":{"date-parts":[["2010",6,21]]},"accessed":{"date-parts":[[2013,3,13]]}}}],"schema":"https://github.com/citation-style-language/schema/raw/master/csl-citation.json"} </w:delInstrText>
        </w:r>
      </w:del>
      <w:r w:rsidR="00794998">
        <w:rPr>
          <w:rFonts w:eastAsiaTheme="minorEastAsia"/>
          <w:lang w:val="en-CA"/>
        </w:rPr>
        <w:fldChar w:fldCharType="separate"/>
      </w:r>
      <w:r w:rsidR="00794998" w:rsidRPr="00794998">
        <w:rPr>
          <w:rFonts w:ascii="Calibri" w:hAnsi="Calibri" w:cs="Times New Roman"/>
          <w:szCs w:val="24"/>
        </w:rPr>
        <w:t>(Avilés, Fletcher &amp; Cutter, 2004; van Veelen, García &amp; Avilés, 2010)</w:t>
      </w:r>
      <w:r w:rsidR="00794998">
        <w:rPr>
          <w:rFonts w:eastAsiaTheme="minorEastAsia"/>
          <w:lang w:val="en-CA"/>
        </w:rPr>
        <w:fldChar w:fldCharType="end"/>
      </w:r>
      <w:r w:rsidR="0083300E">
        <w:rPr>
          <w:rFonts w:eastAsiaTheme="minorEastAsia"/>
          <w:lang w:val="en-CA"/>
        </w:rPr>
        <w:t xml:space="preserve">. </w:t>
      </w:r>
    </w:p>
    <w:p w14:paraId="57573D9B" w14:textId="33AE0726" w:rsidR="00852801" w:rsidRPr="00DC3395" w:rsidRDefault="00D271B4" w:rsidP="007124E6">
      <w:pPr>
        <w:spacing w:line="480" w:lineRule="auto"/>
        <w:rPr>
          <w:rPrChange w:id="199" w:author="Ruth" w:date="2013-05-15T19:32:00Z">
            <w:rPr>
              <w:lang w:val="en-CA"/>
            </w:rPr>
          </w:rPrChange>
        </w:rPr>
      </w:pPr>
      <w:r>
        <w:rPr>
          <w:lang w:val="en-CA"/>
        </w:rPr>
        <w:t>T</w:t>
      </w:r>
      <w:r w:rsidR="007124E6">
        <w:rPr>
          <w:lang w:val="en-CA"/>
        </w:rPr>
        <w:t>he level</w:t>
      </w:r>
      <w:r w:rsidR="001B2846">
        <w:rPr>
          <w:lang w:val="en-CA"/>
        </w:rPr>
        <w:t xml:space="preserve"> of cooperation that evolve</w:t>
      </w:r>
      <w:r w:rsidR="007B04B1">
        <w:rPr>
          <w:lang w:val="en-CA"/>
        </w:rPr>
        <w:t>d</w:t>
      </w:r>
      <w:r w:rsidR="001B2846">
        <w:rPr>
          <w:lang w:val="en-CA"/>
        </w:rPr>
        <w:t xml:space="preserve"> </w:t>
      </w:r>
      <w:r w:rsidR="007B04B1">
        <w:rPr>
          <w:lang w:val="en-CA"/>
        </w:rPr>
        <w:t xml:space="preserve">was </w:t>
      </w:r>
      <w:r w:rsidR="001B2846">
        <w:rPr>
          <w:lang w:val="en-CA"/>
        </w:rPr>
        <w:t xml:space="preserve">relatively invariant, </w:t>
      </w:r>
      <w:r w:rsidR="000318CD">
        <w:rPr>
          <w:lang w:val="en-CA"/>
        </w:rPr>
        <w:t>evolving close to 1</w:t>
      </w:r>
      <w:r w:rsidR="00E13A8B">
        <w:rPr>
          <w:lang w:val="en-CA"/>
        </w:rPr>
        <w:t xml:space="preserve"> </w:t>
      </w:r>
      <w:r w:rsidR="00AA23A0">
        <w:rPr>
          <w:lang w:val="en-CA"/>
        </w:rPr>
        <w:t>under</w:t>
      </w:r>
      <w:r w:rsidR="00C32E45">
        <w:rPr>
          <w:lang w:val="en-CA"/>
        </w:rPr>
        <w:t xml:space="preserve"> the majority of parameter combinations </w:t>
      </w:r>
      <w:r w:rsidR="00E13A8B">
        <w:rPr>
          <w:lang w:val="en-CA"/>
        </w:rPr>
        <w:t>(table 2)</w:t>
      </w:r>
      <w:r w:rsidR="001B2846">
        <w:rPr>
          <w:lang w:val="en-CA"/>
        </w:rPr>
        <w:t xml:space="preserve">. </w:t>
      </w:r>
      <w:r w:rsidR="00E13A8B">
        <w:rPr>
          <w:lang w:val="en-CA"/>
        </w:rPr>
        <w:t>Counter-intuitively</w:t>
      </w:r>
      <w:r w:rsidR="007B04B1">
        <w:rPr>
          <w:lang w:val="en-CA"/>
        </w:rPr>
        <w:t>,</w:t>
      </w:r>
      <w:r w:rsidR="00E13A8B">
        <w:rPr>
          <w:lang w:val="en-CA"/>
        </w:rPr>
        <w:t xml:space="preserve"> this include</w:t>
      </w:r>
      <w:r w:rsidR="007B04B1">
        <w:rPr>
          <w:lang w:val="en-CA"/>
        </w:rPr>
        <w:t>d</w:t>
      </w:r>
      <w:r w:rsidR="00E13A8B">
        <w:rPr>
          <w:lang w:val="en-CA"/>
        </w:rPr>
        <w:t xml:space="preserve"> </w:t>
      </w:r>
      <w:r w:rsidR="007B04B1">
        <w:rPr>
          <w:lang w:val="en-CA"/>
        </w:rPr>
        <w:t xml:space="preserve">cases where </w:t>
      </w:r>
      <w:r w:rsidR="00E13A8B">
        <w:t>cost of cooperation</w:t>
      </w:r>
      <w:r w:rsidR="00023C74">
        <w:t xml:space="preserve"> </w:t>
      </w:r>
      <w:r w:rsidR="0064643B">
        <w:t xml:space="preserve">was </w:t>
      </w:r>
      <w:r w:rsidR="00023C74">
        <w:t>high</w:t>
      </w:r>
      <w:r w:rsidR="00E13A8B">
        <w:t xml:space="preserve">, </w:t>
      </w:r>
      <w:r w:rsidR="00F57F0B">
        <w:t xml:space="preserve">except </w:t>
      </w:r>
      <w:r w:rsidR="00F57F0B">
        <w:rPr>
          <w:lang w:val="en-CA"/>
        </w:rPr>
        <w:t xml:space="preserve">when both </w:t>
      </w:r>
      <w:r w:rsidR="000318CD">
        <w:rPr>
          <w:lang w:val="en-CA"/>
        </w:rPr>
        <w:t>the intrinsic rate of growth</w:t>
      </w:r>
      <w:r w:rsidR="00F57F0B">
        <w:rPr>
          <w:lang w:val="en-CA"/>
        </w:rPr>
        <w:t xml:space="preserve"> </w:t>
      </w:r>
      <w:r w:rsidR="00023C74">
        <w:rPr>
          <w:lang w:val="en-CA"/>
        </w:rPr>
        <w:t xml:space="preserve">was </w:t>
      </w:r>
      <w:r w:rsidR="00F57F0B">
        <w:rPr>
          <w:lang w:val="en-CA"/>
        </w:rPr>
        <w:t xml:space="preserve">small (&lt; 1.0) and the group carrying capacity, 1/c, </w:t>
      </w:r>
      <w:r w:rsidR="00023C74">
        <w:rPr>
          <w:lang w:val="en-CA"/>
        </w:rPr>
        <w:t xml:space="preserve">was </w:t>
      </w:r>
      <w:r w:rsidR="00F57F0B">
        <w:rPr>
          <w:lang w:val="en-CA"/>
        </w:rPr>
        <w:t>large (C=0.02) (figure 1)</w:t>
      </w:r>
      <w:r w:rsidR="000318CD">
        <w:rPr>
          <w:lang w:val="en-CA"/>
        </w:rPr>
        <w:t>. In th</w:t>
      </w:r>
      <w:r w:rsidR="00D35971">
        <w:rPr>
          <w:lang w:val="en-CA"/>
        </w:rPr>
        <w:t xml:space="preserve">e latter </w:t>
      </w:r>
      <w:r w:rsidR="000318CD">
        <w:rPr>
          <w:lang w:val="en-CA"/>
        </w:rPr>
        <w:t>case</w:t>
      </w:r>
      <w:r w:rsidR="0064643B">
        <w:rPr>
          <w:lang w:val="en-CA"/>
        </w:rPr>
        <w:t>,</w:t>
      </w:r>
      <w:r w:rsidR="002E79A2">
        <w:rPr>
          <w:lang w:val="en-CA"/>
        </w:rPr>
        <w:t xml:space="preserve"> increasing the cost of cooperation lower</w:t>
      </w:r>
      <w:r w:rsidR="007B04B1">
        <w:rPr>
          <w:lang w:val="en-CA"/>
        </w:rPr>
        <w:t>ed</w:t>
      </w:r>
      <w:r w:rsidR="002E79A2">
        <w:rPr>
          <w:lang w:val="en-CA"/>
        </w:rPr>
        <w:t xml:space="preserve"> the average level of cooperation</w:t>
      </w:r>
      <w:r w:rsidR="007124E6">
        <w:rPr>
          <w:lang w:val="en-CA"/>
        </w:rPr>
        <w:t xml:space="preserve"> that evolve</w:t>
      </w:r>
      <w:r w:rsidR="007B04B1">
        <w:rPr>
          <w:lang w:val="en-CA"/>
        </w:rPr>
        <w:t>d</w:t>
      </w:r>
      <w:r w:rsidR="002E79A2">
        <w:rPr>
          <w:lang w:val="en-CA"/>
        </w:rPr>
        <w:t xml:space="preserve"> and also the size of groups </w:t>
      </w:r>
      <w:r w:rsidR="007B04B1">
        <w:rPr>
          <w:lang w:val="en-CA"/>
        </w:rPr>
        <w:t>formed</w:t>
      </w:r>
      <w:r w:rsidR="002E79A2">
        <w:rPr>
          <w:lang w:val="en-CA"/>
        </w:rPr>
        <w:t>.</w:t>
      </w:r>
      <w:r w:rsidR="00E13A8B">
        <w:rPr>
          <w:lang w:val="en-CA"/>
        </w:rPr>
        <w:t xml:space="preserve"> </w:t>
      </w:r>
      <w:r w:rsidR="007B04B1">
        <w:rPr>
          <w:lang w:val="en-CA"/>
        </w:rPr>
        <w:t xml:space="preserve"> </w:t>
      </w:r>
      <w:r w:rsidR="00E13A8B">
        <w:rPr>
          <w:lang w:val="en-CA"/>
        </w:rPr>
        <w:t xml:space="preserve">This could be reflected in the </w:t>
      </w:r>
      <w:r w:rsidR="00075439">
        <w:rPr>
          <w:lang w:val="en-CA"/>
        </w:rPr>
        <w:t>relatively large contribution interaction effects make towards the level of cooperation that evolve</w:t>
      </w:r>
      <w:r w:rsidR="007B04B1">
        <w:rPr>
          <w:lang w:val="en-CA"/>
        </w:rPr>
        <w:t>d</w:t>
      </w:r>
      <w:r w:rsidR="00075439">
        <w:rPr>
          <w:lang w:val="en-CA"/>
        </w:rPr>
        <w:t xml:space="preserve"> (36.9</w:t>
      </w:r>
      <w:r w:rsidR="007B04B1">
        <w:rPr>
          <w:lang w:val="en-CA"/>
        </w:rPr>
        <w:t>% of the variance</w:t>
      </w:r>
      <w:r w:rsidR="00075439">
        <w:rPr>
          <w:lang w:val="en-CA"/>
        </w:rPr>
        <w:t>).</w:t>
      </w:r>
      <w:r w:rsidR="007B04B1">
        <w:rPr>
          <w:lang w:val="en-CA"/>
        </w:rPr>
        <w:t xml:space="preserve"> Only</w:t>
      </w:r>
      <w:r w:rsidR="007B04B1">
        <w:t xml:space="preserve"> 29.9% of the variance in cooperative tendencies was attributable to the costs of cooperation</w:t>
      </w:r>
      <w:r w:rsidR="00DC3395">
        <w:t>.</w:t>
      </w:r>
      <w:ins w:id="200" w:author="Ruth" w:date="2013-05-15T19:32:00Z">
        <w:r w:rsidR="00DC3395">
          <w:t xml:space="preserve"> </w:t>
        </w:r>
      </w:ins>
      <w:r w:rsidR="00852801">
        <w:t>Interestingly relatedness does not drop below 0.</w:t>
      </w:r>
      <w:r w:rsidR="00085C42">
        <w:t>2 even if kin preference is close to zero.</w:t>
      </w:r>
      <w:r w:rsidR="001233B8">
        <w:t xml:space="preserve">  </w:t>
      </w:r>
    </w:p>
    <w:p w14:paraId="4722C2DF" w14:textId="77777777" w:rsidR="006621B5" w:rsidRDefault="006621B5" w:rsidP="00BD1977">
      <w:pPr>
        <w:rPr>
          <w:i/>
          <w:lang w:val="en-CA"/>
        </w:rPr>
      </w:pPr>
    </w:p>
    <w:tbl>
      <w:tblPr>
        <w:tblStyle w:val="TableGrid"/>
        <w:tblW w:w="0" w:type="auto"/>
        <w:tblLook w:val="04A0" w:firstRow="1" w:lastRow="0" w:firstColumn="1" w:lastColumn="0" w:noHBand="0" w:noVBand="1"/>
      </w:tblPr>
      <w:tblGrid>
        <w:gridCol w:w="2075"/>
        <w:gridCol w:w="2246"/>
        <w:gridCol w:w="2022"/>
        <w:gridCol w:w="1713"/>
        <w:gridCol w:w="1712"/>
      </w:tblGrid>
      <w:tr w:rsidR="00B548A0" w14:paraId="4DA445F9" w14:textId="77777777" w:rsidTr="009510CF">
        <w:trPr>
          <w:trHeight w:hRule="exact" w:val="697"/>
        </w:trPr>
        <w:tc>
          <w:tcPr>
            <w:tcW w:w="2075" w:type="dxa"/>
          </w:tcPr>
          <w:p w14:paraId="57FA9372" w14:textId="77777777" w:rsidR="00B548A0" w:rsidRDefault="00B548A0" w:rsidP="009510CF">
            <w:r>
              <w:t>Parameter</w:t>
            </w:r>
          </w:p>
        </w:tc>
        <w:tc>
          <w:tcPr>
            <w:tcW w:w="2246" w:type="dxa"/>
          </w:tcPr>
          <w:p w14:paraId="42F74EFC" w14:textId="77777777" w:rsidR="00B548A0" w:rsidRDefault="00B548A0" w:rsidP="009510CF">
            <w:r>
              <w:t xml:space="preserve">Kin Preference </w:t>
            </w:r>
          </w:p>
        </w:tc>
        <w:tc>
          <w:tcPr>
            <w:tcW w:w="2022" w:type="dxa"/>
          </w:tcPr>
          <w:p w14:paraId="249DF9D5" w14:textId="77777777" w:rsidR="00B548A0" w:rsidRDefault="00B548A0" w:rsidP="009510CF">
            <w:r>
              <w:t xml:space="preserve">Relatedness </w:t>
            </w:r>
          </w:p>
        </w:tc>
        <w:tc>
          <w:tcPr>
            <w:tcW w:w="1713" w:type="dxa"/>
          </w:tcPr>
          <w:p w14:paraId="5B862383" w14:textId="77777777" w:rsidR="00B548A0" w:rsidRDefault="00B548A0" w:rsidP="009510CF">
            <w:r>
              <w:t xml:space="preserve">Group size </w:t>
            </w:r>
          </w:p>
        </w:tc>
        <w:tc>
          <w:tcPr>
            <w:tcW w:w="1712" w:type="dxa"/>
          </w:tcPr>
          <w:p w14:paraId="440D4F34" w14:textId="77777777" w:rsidR="00B548A0" w:rsidRDefault="00B548A0" w:rsidP="009510CF">
            <w:r>
              <w:t xml:space="preserve">Cooperative tendencies </w:t>
            </w:r>
          </w:p>
        </w:tc>
      </w:tr>
      <w:tr w:rsidR="00B548A0" w14:paraId="6E18A4E6" w14:textId="77777777" w:rsidTr="009510CF">
        <w:trPr>
          <w:trHeight w:hRule="exact" w:val="571"/>
        </w:trPr>
        <w:tc>
          <w:tcPr>
            <w:tcW w:w="2075" w:type="dxa"/>
          </w:tcPr>
          <w:p w14:paraId="321D3142" w14:textId="77777777" w:rsidR="00B548A0" w:rsidRDefault="00B548A0" w:rsidP="009510CF">
            <w:r>
              <w:t>r (intrinsic rate of growth)</w:t>
            </w:r>
          </w:p>
        </w:tc>
        <w:tc>
          <w:tcPr>
            <w:tcW w:w="2246" w:type="dxa"/>
          </w:tcPr>
          <w:p w14:paraId="24F7759D" w14:textId="5D47B2DD" w:rsidR="00B548A0" w:rsidRDefault="00A750B2" w:rsidP="009510CF">
            <w:r>
              <w:t>85.27</w:t>
            </w:r>
          </w:p>
        </w:tc>
        <w:tc>
          <w:tcPr>
            <w:tcW w:w="2022" w:type="dxa"/>
          </w:tcPr>
          <w:p w14:paraId="4467CA32" w14:textId="08319CE4" w:rsidR="00B548A0" w:rsidRDefault="00BD0F64" w:rsidP="009510CF">
            <w:r>
              <w:t>90.48</w:t>
            </w:r>
          </w:p>
        </w:tc>
        <w:tc>
          <w:tcPr>
            <w:tcW w:w="1713" w:type="dxa"/>
          </w:tcPr>
          <w:p w14:paraId="5CC4C8EA" w14:textId="2EB5C2E5" w:rsidR="00B548A0" w:rsidRDefault="00A750B2" w:rsidP="009510CF">
            <w:r>
              <w:t>17.30</w:t>
            </w:r>
          </w:p>
        </w:tc>
        <w:tc>
          <w:tcPr>
            <w:tcW w:w="1712" w:type="dxa"/>
          </w:tcPr>
          <w:p w14:paraId="045C904E" w14:textId="24990B34" w:rsidR="00B548A0" w:rsidRDefault="00A750B2" w:rsidP="009510CF">
            <w:r>
              <w:t>10.66</w:t>
            </w:r>
          </w:p>
        </w:tc>
      </w:tr>
      <w:tr w:rsidR="00B548A0" w14:paraId="02E51032" w14:textId="77777777" w:rsidTr="009510CF">
        <w:trPr>
          <w:trHeight w:hRule="exact" w:val="607"/>
        </w:trPr>
        <w:tc>
          <w:tcPr>
            <w:tcW w:w="2075" w:type="dxa"/>
          </w:tcPr>
          <w:p w14:paraId="427AFDF8" w14:textId="77777777" w:rsidR="00B548A0" w:rsidRDefault="00B548A0" w:rsidP="009510CF">
            <w:r>
              <w:t>C  (inverse of group carrying capacity)</w:t>
            </w:r>
          </w:p>
        </w:tc>
        <w:tc>
          <w:tcPr>
            <w:tcW w:w="2246" w:type="dxa"/>
          </w:tcPr>
          <w:p w14:paraId="036DFB06" w14:textId="2DA0A5BC" w:rsidR="00B548A0" w:rsidRDefault="00A750B2" w:rsidP="009510CF">
            <w:r>
              <w:t>0.04</w:t>
            </w:r>
          </w:p>
        </w:tc>
        <w:tc>
          <w:tcPr>
            <w:tcW w:w="2022" w:type="dxa"/>
          </w:tcPr>
          <w:p w14:paraId="2D43C62F" w14:textId="56025D15" w:rsidR="00B548A0" w:rsidRDefault="00A750B2" w:rsidP="009510CF">
            <w:r>
              <w:t>0.49</w:t>
            </w:r>
          </w:p>
        </w:tc>
        <w:tc>
          <w:tcPr>
            <w:tcW w:w="1713" w:type="dxa"/>
          </w:tcPr>
          <w:p w14:paraId="1C16CAF9" w14:textId="70A20CDE" w:rsidR="00B548A0" w:rsidRDefault="00A750B2" w:rsidP="009510CF">
            <w:r>
              <w:t>62.30</w:t>
            </w:r>
          </w:p>
        </w:tc>
        <w:tc>
          <w:tcPr>
            <w:tcW w:w="1712" w:type="dxa"/>
          </w:tcPr>
          <w:p w14:paraId="31757A64" w14:textId="4BA8BD68" w:rsidR="00B548A0" w:rsidRDefault="00A750B2" w:rsidP="009510CF">
            <w:r>
              <w:t>7.36</w:t>
            </w:r>
          </w:p>
        </w:tc>
      </w:tr>
      <w:tr w:rsidR="00B548A0" w14:paraId="61C7A102" w14:textId="77777777" w:rsidTr="009510CF">
        <w:trPr>
          <w:trHeight w:hRule="exact" w:val="617"/>
        </w:trPr>
        <w:tc>
          <w:tcPr>
            <w:tcW w:w="2075" w:type="dxa"/>
          </w:tcPr>
          <w:p w14:paraId="28AAF4AE" w14:textId="77777777" w:rsidR="00B548A0" w:rsidRDefault="00B548A0" w:rsidP="009510CF">
            <w:r>
              <w:rPr>
                <w:lang w:val="en-CA"/>
              </w:rPr>
              <w:t>β</w:t>
            </w:r>
            <w:r>
              <w:t xml:space="preserve"> (cost of cooperation)</w:t>
            </w:r>
          </w:p>
        </w:tc>
        <w:tc>
          <w:tcPr>
            <w:tcW w:w="2246" w:type="dxa"/>
          </w:tcPr>
          <w:p w14:paraId="417978A0" w14:textId="79B0CF94" w:rsidR="00B548A0" w:rsidRDefault="00A750B2" w:rsidP="009510CF">
            <w:r>
              <w:t>3.64</w:t>
            </w:r>
          </w:p>
        </w:tc>
        <w:tc>
          <w:tcPr>
            <w:tcW w:w="2022" w:type="dxa"/>
          </w:tcPr>
          <w:p w14:paraId="6C15728E" w14:textId="67F896CA" w:rsidR="00B548A0" w:rsidRDefault="00A750B2" w:rsidP="009510CF">
            <w:r>
              <w:t>0.44</w:t>
            </w:r>
          </w:p>
        </w:tc>
        <w:tc>
          <w:tcPr>
            <w:tcW w:w="1713" w:type="dxa"/>
          </w:tcPr>
          <w:p w14:paraId="0DD8A906" w14:textId="6DD58527" w:rsidR="00B548A0" w:rsidRDefault="00A750B2" w:rsidP="009510CF">
            <w:r>
              <w:t>4.16</w:t>
            </w:r>
          </w:p>
        </w:tc>
        <w:tc>
          <w:tcPr>
            <w:tcW w:w="1712" w:type="dxa"/>
          </w:tcPr>
          <w:p w14:paraId="4BD91356" w14:textId="2193DAA9" w:rsidR="00B548A0" w:rsidRDefault="00A750B2" w:rsidP="009510CF">
            <w:r>
              <w:t>28.70</w:t>
            </w:r>
          </w:p>
        </w:tc>
      </w:tr>
      <w:tr w:rsidR="00B548A0" w14:paraId="323957F7" w14:textId="77777777" w:rsidTr="009510CF">
        <w:trPr>
          <w:trHeight w:hRule="exact" w:val="345"/>
        </w:trPr>
        <w:tc>
          <w:tcPr>
            <w:tcW w:w="2075" w:type="dxa"/>
          </w:tcPr>
          <w:p w14:paraId="4278B09A" w14:textId="77777777" w:rsidR="00B548A0" w:rsidRDefault="00B548A0" w:rsidP="009510CF">
            <w:r>
              <w:t>Interactions</w:t>
            </w:r>
          </w:p>
        </w:tc>
        <w:tc>
          <w:tcPr>
            <w:tcW w:w="2246" w:type="dxa"/>
          </w:tcPr>
          <w:p w14:paraId="2B1BECD9" w14:textId="242FAC34" w:rsidR="00B548A0" w:rsidRDefault="00A750B2" w:rsidP="009510CF">
            <w:r>
              <w:t>4.33</w:t>
            </w:r>
          </w:p>
        </w:tc>
        <w:tc>
          <w:tcPr>
            <w:tcW w:w="2022" w:type="dxa"/>
          </w:tcPr>
          <w:p w14:paraId="6959FFB2" w14:textId="4810D96A" w:rsidR="00B548A0" w:rsidRDefault="00B548A0" w:rsidP="009510CF">
            <w:r>
              <w:t>0</w:t>
            </w:r>
            <w:r w:rsidR="00A750B2">
              <w:t>.00</w:t>
            </w:r>
          </w:p>
        </w:tc>
        <w:tc>
          <w:tcPr>
            <w:tcW w:w="1713" w:type="dxa"/>
          </w:tcPr>
          <w:p w14:paraId="3CB338B7" w14:textId="3C2320D2" w:rsidR="00B548A0" w:rsidRDefault="00B548A0" w:rsidP="009510CF">
            <w:r>
              <w:t>10.6</w:t>
            </w:r>
            <w:r w:rsidR="00A750B2">
              <w:t>1</w:t>
            </w:r>
          </w:p>
        </w:tc>
        <w:tc>
          <w:tcPr>
            <w:tcW w:w="1712" w:type="dxa"/>
          </w:tcPr>
          <w:p w14:paraId="42939148" w14:textId="797FC78C" w:rsidR="00B548A0" w:rsidRDefault="00A750B2" w:rsidP="009510CF">
            <w:r>
              <w:t>38.13</w:t>
            </w:r>
          </w:p>
        </w:tc>
      </w:tr>
      <w:tr w:rsidR="00B548A0" w14:paraId="243FFB04" w14:textId="77777777" w:rsidTr="009510CF">
        <w:trPr>
          <w:trHeight w:hRule="exact" w:val="345"/>
        </w:trPr>
        <w:tc>
          <w:tcPr>
            <w:tcW w:w="2075" w:type="dxa"/>
          </w:tcPr>
          <w:p w14:paraId="5CF06C48" w14:textId="77777777" w:rsidR="00B548A0" w:rsidRPr="00511E13" w:rsidRDefault="00B548A0" w:rsidP="009510CF">
            <w:r>
              <w:t>Total (r</w:t>
            </w:r>
            <w:r>
              <w:rPr>
                <w:vertAlign w:val="superscript"/>
              </w:rPr>
              <w:t>2</w:t>
            </w:r>
            <w:r>
              <w:t>)</w:t>
            </w:r>
          </w:p>
        </w:tc>
        <w:tc>
          <w:tcPr>
            <w:tcW w:w="2246" w:type="dxa"/>
          </w:tcPr>
          <w:p w14:paraId="0E76DFEC" w14:textId="2E6DC409" w:rsidR="00B548A0" w:rsidRDefault="00A750B2" w:rsidP="009510CF">
            <w:r>
              <w:t>93.29</w:t>
            </w:r>
          </w:p>
        </w:tc>
        <w:tc>
          <w:tcPr>
            <w:tcW w:w="2022" w:type="dxa"/>
          </w:tcPr>
          <w:p w14:paraId="01792B71" w14:textId="71F202F6" w:rsidR="00B548A0" w:rsidRDefault="00A750B2" w:rsidP="00FB26FF">
            <w:pPr>
              <w:tabs>
                <w:tab w:val="right" w:pos="1806"/>
              </w:tabs>
            </w:pPr>
            <w:r>
              <w:t>91.38</w:t>
            </w:r>
            <w:r w:rsidR="00FB26FF">
              <w:tab/>
            </w:r>
          </w:p>
        </w:tc>
        <w:tc>
          <w:tcPr>
            <w:tcW w:w="1713" w:type="dxa"/>
          </w:tcPr>
          <w:p w14:paraId="20844533" w14:textId="7E91EA01" w:rsidR="00B548A0" w:rsidRDefault="00A750B2" w:rsidP="009510CF">
            <w:r>
              <w:t>94.38</w:t>
            </w:r>
          </w:p>
        </w:tc>
        <w:tc>
          <w:tcPr>
            <w:tcW w:w="1712" w:type="dxa"/>
          </w:tcPr>
          <w:p w14:paraId="0D5F8362" w14:textId="380F2355" w:rsidR="00B548A0" w:rsidRDefault="00A750B2" w:rsidP="009510CF">
            <w:r>
              <w:t>84.85</w:t>
            </w:r>
          </w:p>
        </w:tc>
      </w:tr>
    </w:tbl>
    <w:p w14:paraId="7D9480FC" w14:textId="77777777" w:rsidR="00BD0F64" w:rsidRPr="00160C7F" w:rsidRDefault="00BD0F64" w:rsidP="00BD0F64">
      <w:pPr>
        <w:rPr>
          <w:sz w:val="20"/>
          <w:szCs w:val="20"/>
          <w:vertAlign w:val="superscript"/>
        </w:rPr>
      </w:pPr>
      <w:proofErr w:type="gramStart"/>
      <w:r w:rsidRPr="00160C7F">
        <w:rPr>
          <w:b/>
          <w:sz w:val="20"/>
          <w:szCs w:val="20"/>
        </w:rPr>
        <w:t>Table 2:</w:t>
      </w:r>
      <w:r w:rsidRPr="00160C7F">
        <w:rPr>
          <w:sz w:val="20"/>
          <w:szCs w:val="20"/>
        </w:rPr>
        <w:t xml:space="preserve">  Percentage variance explained by each of the parameters of the model for the average kin preference, relatedness, group size</w:t>
      </w:r>
      <w:r>
        <w:rPr>
          <w:sz w:val="20"/>
          <w:szCs w:val="20"/>
        </w:rPr>
        <w:t>,</w:t>
      </w:r>
      <w:r w:rsidRPr="00160C7F">
        <w:rPr>
          <w:sz w:val="20"/>
          <w:szCs w:val="20"/>
        </w:rPr>
        <w:t xml:space="preserve"> and </w:t>
      </w:r>
      <w:r>
        <w:rPr>
          <w:sz w:val="20"/>
          <w:szCs w:val="20"/>
        </w:rPr>
        <w:t xml:space="preserve">level of </w:t>
      </w:r>
      <w:r w:rsidRPr="00160C7F">
        <w:rPr>
          <w:sz w:val="20"/>
          <w:szCs w:val="20"/>
        </w:rPr>
        <w:t xml:space="preserve">cooperation </w:t>
      </w:r>
      <w:r>
        <w:rPr>
          <w:sz w:val="20"/>
          <w:szCs w:val="20"/>
        </w:rPr>
        <w:t xml:space="preserve">that evolved in the simulations once </w:t>
      </w:r>
      <w:r w:rsidRPr="00160C7F">
        <w:rPr>
          <w:sz w:val="20"/>
          <w:szCs w:val="20"/>
        </w:rPr>
        <w:t>equilibrium</w:t>
      </w:r>
      <w:r>
        <w:rPr>
          <w:sz w:val="20"/>
          <w:szCs w:val="20"/>
        </w:rPr>
        <w:t xml:space="preserve"> had been reached</w:t>
      </w:r>
      <w:r w:rsidRPr="00160C7F">
        <w:rPr>
          <w:sz w:val="20"/>
          <w:szCs w:val="20"/>
        </w:rPr>
        <w:t>.</w:t>
      </w:r>
      <w:proofErr w:type="gramEnd"/>
      <w:r>
        <w:rPr>
          <w:sz w:val="20"/>
          <w:szCs w:val="20"/>
        </w:rPr>
        <w:t xml:space="preserve">  </w:t>
      </w:r>
      <w:r w:rsidRPr="00160C7F">
        <w:rPr>
          <w:sz w:val="20"/>
          <w:szCs w:val="20"/>
          <w:vertAlign w:val="superscript"/>
        </w:rPr>
        <w:t xml:space="preserve">   </w:t>
      </w:r>
    </w:p>
    <w:p w14:paraId="1B9AD123" w14:textId="7049AC7F" w:rsidR="006621B5" w:rsidRDefault="006621B5" w:rsidP="00BD1977">
      <w:pPr>
        <w:rPr>
          <w:i/>
          <w:lang w:val="en-CA"/>
        </w:rPr>
      </w:pPr>
    </w:p>
    <w:p w14:paraId="68F0BFB8" w14:textId="72391D36" w:rsidR="0047600A" w:rsidRDefault="006F4E47" w:rsidP="00DC3395">
      <w:pPr>
        <w:tabs>
          <w:tab w:val="left" w:pos="2977"/>
        </w:tabs>
        <w:rPr>
          <w:b/>
          <w:sz w:val="20"/>
          <w:szCs w:val="20"/>
          <w:lang w:val="en-CA"/>
        </w:rPr>
      </w:pPr>
      <w:r w:rsidRPr="00DC3395">
        <w:rPr>
          <w:b/>
          <w:noProof/>
          <w:sz w:val="20"/>
          <w:szCs w:val="20"/>
          <w:lang w:val="en-CA" w:eastAsia="en-CA"/>
        </w:rPr>
        <w:lastRenderedPageBreak/>
        <w:drawing>
          <wp:inline distT="0" distB="0" distL="0" distR="0" wp14:anchorId="5E35FD43" wp14:editId="43E5AD74">
            <wp:extent cx="5210175" cy="5152842"/>
            <wp:effectExtent l="0" t="0" r="0" b="0"/>
            <wp:docPr id="3" name="Picture 3" descr="C:\Users\Ruth\Desktop\graph.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uth\Desktop\graph.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08037" cy="5150728"/>
                    </a:xfrm>
                    <a:prstGeom prst="rect">
                      <a:avLst/>
                    </a:prstGeom>
                    <a:noFill/>
                    <a:ln>
                      <a:noFill/>
                    </a:ln>
                  </pic:spPr>
                </pic:pic>
              </a:graphicData>
            </a:graphic>
          </wp:inline>
        </w:drawing>
      </w:r>
    </w:p>
    <w:p w14:paraId="1D55F12D" w14:textId="1422A505" w:rsidR="006621B5" w:rsidRPr="00160C7F" w:rsidRDefault="001B6C36" w:rsidP="00BD1977">
      <w:pPr>
        <w:rPr>
          <w:b/>
          <w:i/>
          <w:sz w:val="20"/>
          <w:szCs w:val="20"/>
          <w:lang w:val="en-CA"/>
        </w:rPr>
      </w:pPr>
      <w:r w:rsidRPr="00160C7F">
        <w:rPr>
          <w:b/>
          <w:sz w:val="20"/>
          <w:szCs w:val="20"/>
          <w:lang w:val="en-CA"/>
        </w:rPr>
        <w:t xml:space="preserve">Figure 3: </w:t>
      </w:r>
      <w:r w:rsidR="00E10F78">
        <w:rPr>
          <w:b/>
          <w:sz w:val="20"/>
          <w:szCs w:val="20"/>
          <w:lang w:val="en-CA"/>
        </w:rPr>
        <w:t xml:space="preserve">Global </w:t>
      </w:r>
      <w:r w:rsidR="00E10F78">
        <w:rPr>
          <w:sz w:val="20"/>
          <w:szCs w:val="20"/>
          <w:lang w:val="en-CA"/>
        </w:rPr>
        <w:t>a</w:t>
      </w:r>
      <w:r w:rsidR="00B77685" w:rsidRPr="00160C7F">
        <w:rPr>
          <w:sz w:val="20"/>
          <w:szCs w:val="20"/>
          <w:lang w:val="en-CA"/>
        </w:rPr>
        <w:t>verage kin preference, relatedness, relative group size and cooperation against intrinsic rate of growth, Beta (cost of cooperation</w:t>
      </w:r>
      <w:r w:rsidR="00410831" w:rsidRPr="00160C7F">
        <w:rPr>
          <w:sz w:val="20"/>
          <w:szCs w:val="20"/>
          <w:lang w:val="en-CA"/>
        </w:rPr>
        <w:t>) and</w:t>
      </w:r>
      <w:r w:rsidR="00B77685" w:rsidRPr="00160C7F">
        <w:rPr>
          <w:sz w:val="20"/>
          <w:szCs w:val="20"/>
          <w:lang w:val="en-CA"/>
        </w:rPr>
        <w:t xml:space="preserve"> C (inverse of group carrying capacity). Relative group size i</w:t>
      </w:r>
      <w:r w:rsidR="00075439">
        <w:rPr>
          <w:sz w:val="20"/>
          <w:szCs w:val="20"/>
          <w:lang w:val="en-CA"/>
        </w:rPr>
        <w:t xml:space="preserve">s calculated by multiplying the average </w:t>
      </w:r>
      <w:r w:rsidR="00B77685" w:rsidRPr="00160C7F">
        <w:rPr>
          <w:sz w:val="20"/>
          <w:szCs w:val="20"/>
          <w:lang w:val="en-CA"/>
        </w:rPr>
        <w:t>group size by C.</w:t>
      </w:r>
    </w:p>
    <w:p w14:paraId="05120D70" w14:textId="77777777" w:rsidR="006621B5" w:rsidRDefault="006621B5" w:rsidP="00BD1977">
      <w:pPr>
        <w:rPr>
          <w:i/>
          <w:lang w:val="en-CA"/>
        </w:rPr>
      </w:pPr>
    </w:p>
    <w:p w14:paraId="209A3D1C" w14:textId="77777777" w:rsidR="00BD1977" w:rsidRPr="00C32AC5" w:rsidRDefault="00BD1977" w:rsidP="00BD1977">
      <w:pPr>
        <w:rPr>
          <w:i/>
          <w:lang w:val="en-CA"/>
        </w:rPr>
      </w:pPr>
      <w:r w:rsidRPr="00C32AC5">
        <w:rPr>
          <w:i/>
          <w:lang w:val="en-CA"/>
        </w:rPr>
        <w:t>White noise test and within run correlations</w:t>
      </w:r>
    </w:p>
    <w:p w14:paraId="58271038" w14:textId="073817E7" w:rsidR="00BD1977" w:rsidRPr="00C32AC5" w:rsidRDefault="00BD1977" w:rsidP="00BD1977">
      <w:pPr>
        <w:spacing w:line="480" w:lineRule="auto"/>
      </w:pPr>
      <w:r>
        <w:rPr>
          <w:rFonts w:cs="CMR10"/>
        </w:rPr>
        <w:t xml:space="preserve">During </w:t>
      </w:r>
      <w:r w:rsidR="007124E6">
        <w:rPr>
          <w:rFonts w:cs="CMR10"/>
        </w:rPr>
        <w:t>every</w:t>
      </w:r>
      <w:r>
        <w:rPr>
          <w:rFonts w:cs="CMR10"/>
        </w:rPr>
        <w:t xml:space="preserve"> run each out</w:t>
      </w:r>
      <w:r w:rsidR="007124E6">
        <w:rPr>
          <w:rFonts w:cs="CMR10"/>
        </w:rPr>
        <w:t>put parameter oscillate</w:t>
      </w:r>
      <w:r w:rsidR="0015465C">
        <w:rPr>
          <w:rFonts w:cs="CMR10"/>
        </w:rPr>
        <w:t>d</w:t>
      </w:r>
      <w:r w:rsidR="007124E6">
        <w:rPr>
          <w:rFonts w:cs="CMR10"/>
        </w:rPr>
        <w:t xml:space="preserve"> (see figure 3 for </w:t>
      </w:r>
      <w:r w:rsidR="008E6367">
        <w:rPr>
          <w:rFonts w:cs="CMR10"/>
        </w:rPr>
        <w:t>representative</w:t>
      </w:r>
      <w:r w:rsidR="007124E6">
        <w:rPr>
          <w:rFonts w:cs="CMR10"/>
        </w:rPr>
        <w:t xml:space="preserve"> </w:t>
      </w:r>
      <w:r w:rsidR="008E6367">
        <w:rPr>
          <w:rFonts w:cs="CMR10"/>
        </w:rPr>
        <w:t>run</w:t>
      </w:r>
      <w:r>
        <w:rPr>
          <w:rFonts w:cs="CMR10"/>
        </w:rPr>
        <w:t xml:space="preserve">). </w:t>
      </w:r>
      <w:r w:rsidR="008E6367">
        <w:t>S</w:t>
      </w:r>
      <w:r w:rsidRPr="008F7D57">
        <w:t xml:space="preserve">ignificant values of the Fisher's κ statistic </w:t>
      </w:r>
      <w:r>
        <w:t xml:space="preserve">carried out on randomly chosen runs, </w:t>
      </w:r>
      <w:r w:rsidRPr="008F7D57">
        <w:t xml:space="preserve">allow us to reject the null hypothesis that </w:t>
      </w:r>
      <w:r>
        <w:t xml:space="preserve">the </w:t>
      </w:r>
      <w:r w:rsidRPr="008F7D57">
        <w:t>fluctuations</w:t>
      </w:r>
      <w:r>
        <w:t xml:space="preserve"> </w:t>
      </w:r>
      <w:r w:rsidRPr="00C32AC5">
        <w:t>observed in the series</w:t>
      </w:r>
      <w:r w:rsidR="008E6367">
        <w:t xml:space="preserve"> are due to white noise (table 3</w:t>
      </w:r>
      <w:r w:rsidRPr="00C32AC5">
        <w:t xml:space="preserve">).  </w:t>
      </w:r>
    </w:p>
    <w:p w14:paraId="6DA62542" w14:textId="32DF9696" w:rsidR="00BD1977" w:rsidRDefault="00BD1977" w:rsidP="006D4DAE">
      <w:pPr>
        <w:spacing w:line="480" w:lineRule="auto"/>
      </w:pPr>
      <w:r>
        <w:rPr>
          <w:rFonts w:cs="CMR10"/>
        </w:rPr>
        <w:t>During the runs</w:t>
      </w:r>
      <w:r w:rsidR="00AA23A0">
        <w:rPr>
          <w:rFonts w:cs="CMR10"/>
        </w:rPr>
        <w:t>,</w:t>
      </w:r>
      <w:r>
        <w:rPr>
          <w:rFonts w:cs="CMR10"/>
        </w:rPr>
        <w:t xml:space="preserve"> the oscillating values of c</w:t>
      </w:r>
      <w:r w:rsidRPr="00C32AC5">
        <w:t xml:space="preserve">ooperation </w:t>
      </w:r>
      <w:r w:rsidR="00AA23A0">
        <w:t>are</w:t>
      </w:r>
      <w:r w:rsidR="00AA23A0" w:rsidRPr="00C32AC5">
        <w:t xml:space="preserve"> </w:t>
      </w:r>
      <w:r w:rsidRPr="00C32AC5">
        <w:t xml:space="preserve">correlated with group size and relatedness is correlated with kin preference. </w:t>
      </w:r>
      <w:r>
        <w:t>K</w:t>
      </w:r>
      <w:r w:rsidRPr="00C32AC5">
        <w:t>in preference and relatedness are counter-correlated with cooperation and group size</w:t>
      </w:r>
      <w:r>
        <w:t xml:space="preserve"> (figure 2).  </w:t>
      </w:r>
    </w:p>
    <w:p w14:paraId="47504182" w14:textId="77777777" w:rsidR="00C51D6C" w:rsidRDefault="00C51D6C" w:rsidP="006D4DAE">
      <w:pPr>
        <w:spacing w:line="480" w:lineRule="auto"/>
        <w:rPr>
          <w:highlight w:val="yellow"/>
        </w:rPr>
      </w:pPr>
    </w:p>
    <w:tbl>
      <w:tblPr>
        <w:tblStyle w:val="TableGrid"/>
        <w:tblW w:w="0" w:type="auto"/>
        <w:tblLook w:val="04A0" w:firstRow="1" w:lastRow="0" w:firstColumn="1" w:lastColumn="0" w:noHBand="0" w:noVBand="1"/>
      </w:tblPr>
      <w:tblGrid>
        <w:gridCol w:w="3144"/>
        <w:gridCol w:w="1684"/>
        <w:gridCol w:w="1648"/>
      </w:tblGrid>
      <w:tr w:rsidR="008E69B2" w:rsidRPr="00C32AC5" w14:paraId="100ABD81" w14:textId="77777777" w:rsidTr="00FE5AD2">
        <w:trPr>
          <w:trHeight w:val="349"/>
        </w:trPr>
        <w:tc>
          <w:tcPr>
            <w:tcW w:w="3144" w:type="dxa"/>
            <w:vAlign w:val="center"/>
          </w:tcPr>
          <w:p w14:paraId="19F04AEB" w14:textId="77777777" w:rsidR="008E69B2" w:rsidRPr="00C32AC5" w:rsidRDefault="008E69B2" w:rsidP="00FE5AD2">
            <w:pPr>
              <w:rPr>
                <w:b/>
              </w:rPr>
            </w:pPr>
            <w:r w:rsidRPr="00C32AC5">
              <w:rPr>
                <w:b/>
              </w:rPr>
              <w:t>Parameter</w:t>
            </w:r>
          </w:p>
        </w:tc>
        <w:tc>
          <w:tcPr>
            <w:tcW w:w="1684" w:type="dxa"/>
            <w:vAlign w:val="center"/>
          </w:tcPr>
          <w:p w14:paraId="3276C940" w14:textId="77777777" w:rsidR="008E69B2" w:rsidRPr="00C32AC5" w:rsidRDefault="008E69B2" w:rsidP="00FE5AD2">
            <w:pPr>
              <w:rPr>
                <w:b/>
              </w:rPr>
            </w:pPr>
            <w:r w:rsidRPr="00C32AC5">
              <w:rPr>
                <w:b/>
              </w:rPr>
              <w:t>Fisher’s κ</w:t>
            </w:r>
          </w:p>
        </w:tc>
        <w:tc>
          <w:tcPr>
            <w:tcW w:w="1648" w:type="dxa"/>
            <w:vAlign w:val="center"/>
          </w:tcPr>
          <w:p w14:paraId="121378B7" w14:textId="77777777" w:rsidR="008E69B2" w:rsidRPr="00C32AC5" w:rsidRDefault="008E69B2" w:rsidP="00FE5AD2">
            <w:pPr>
              <w:rPr>
                <w:b/>
              </w:rPr>
            </w:pPr>
            <w:r w:rsidRPr="00C32AC5">
              <w:rPr>
                <w:b/>
              </w:rPr>
              <w:t>P value</w:t>
            </w:r>
          </w:p>
        </w:tc>
      </w:tr>
      <w:tr w:rsidR="008E69B2" w:rsidRPr="00C32AC5" w14:paraId="64B65205" w14:textId="77777777" w:rsidTr="00FE5AD2">
        <w:trPr>
          <w:trHeight w:val="330"/>
        </w:trPr>
        <w:tc>
          <w:tcPr>
            <w:tcW w:w="3144" w:type="dxa"/>
            <w:vAlign w:val="center"/>
          </w:tcPr>
          <w:p w14:paraId="0714BA1C" w14:textId="77777777" w:rsidR="008E69B2" w:rsidRPr="00C32AC5" w:rsidRDefault="008E69B2" w:rsidP="00FE5AD2">
            <w:r w:rsidRPr="00C32AC5">
              <w:t>Average cooperation</w:t>
            </w:r>
          </w:p>
        </w:tc>
        <w:tc>
          <w:tcPr>
            <w:tcW w:w="1684" w:type="dxa"/>
            <w:vAlign w:val="center"/>
          </w:tcPr>
          <w:p w14:paraId="41347925" w14:textId="77777777" w:rsidR="008E69B2" w:rsidRPr="00C32AC5" w:rsidRDefault="008E69B2" w:rsidP="00FE5AD2">
            <w:r w:rsidRPr="00C32AC5">
              <w:t>672.3</w:t>
            </w:r>
          </w:p>
        </w:tc>
        <w:tc>
          <w:tcPr>
            <w:tcW w:w="1648" w:type="dxa"/>
            <w:vAlign w:val="center"/>
          </w:tcPr>
          <w:p w14:paraId="15186A65" w14:textId="77777777" w:rsidR="008E69B2" w:rsidRPr="00C32AC5" w:rsidRDefault="008E69B2" w:rsidP="00FE5AD2">
            <w:r w:rsidRPr="00C32AC5">
              <w:t>&lt;&lt;0.001</w:t>
            </w:r>
          </w:p>
        </w:tc>
      </w:tr>
      <w:tr w:rsidR="008E69B2" w:rsidRPr="00C32AC5" w14:paraId="3A069A8C" w14:textId="77777777" w:rsidTr="00FE5AD2">
        <w:trPr>
          <w:trHeight w:val="349"/>
        </w:trPr>
        <w:tc>
          <w:tcPr>
            <w:tcW w:w="3144" w:type="dxa"/>
            <w:vAlign w:val="center"/>
          </w:tcPr>
          <w:p w14:paraId="417585E6" w14:textId="77777777" w:rsidR="008E69B2" w:rsidRPr="00C32AC5" w:rsidRDefault="008E69B2" w:rsidP="00FE5AD2">
            <w:r w:rsidRPr="00C32AC5">
              <w:t>Average group size</w:t>
            </w:r>
          </w:p>
        </w:tc>
        <w:tc>
          <w:tcPr>
            <w:tcW w:w="1684" w:type="dxa"/>
            <w:vAlign w:val="center"/>
          </w:tcPr>
          <w:p w14:paraId="549E9A9A" w14:textId="77777777" w:rsidR="008E69B2" w:rsidRPr="00C32AC5" w:rsidRDefault="008E69B2" w:rsidP="00FE5AD2">
            <w:r w:rsidRPr="00C32AC5">
              <w:t>1380.3</w:t>
            </w:r>
          </w:p>
        </w:tc>
        <w:tc>
          <w:tcPr>
            <w:tcW w:w="1648" w:type="dxa"/>
            <w:vAlign w:val="center"/>
          </w:tcPr>
          <w:p w14:paraId="639DDBD0" w14:textId="77777777" w:rsidR="008E69B2" w:rsidRPr="00C32AC5" w:rsidRDefault="008E69B2" w:rsidP="00FE5AD2">
            <w:r w:rsidRPr="00C32AC5">
              <w:t>&lt;&lt;0.001</w:t>
            </w:r>
          </w:p>
        </w:tc>
      </w:tr>
      <w:tr w:rsidR="008E69B2" w:rsidRPr="00C32AC5" w14:paraId="2D4DE40C" w14:textId="77777777" w:rsidTr="00FE5AD2">
        <w:trPr>
          <w:trHeight w:val="349"/>
        </w:trPr>
        <w:tc>
          <w:tcPr>
            <w:tcW w:w="3144" w:type="dxa"/>
            <w:vAlign w:val="center"/>
          </w:tcPr>
          <w:p w14:paraId="2A63BA7D" w14:textId="77777777" w:rsidR="008E69B2" w:rsidRPr="00C32AC5" w:rsidRDefault="008E69B2" w:rsidP="00FE5AD2">
            <w:r>
              <w:t xml:space="preserve"> </w:t>
            </w:r>
            <w:r w:rsidRPr="00C32AC5">
              <w:t>Relatedness</w:t>
            </w:r>
          </w:p>
        </w:tc>
        <w:tc>
          <w:tcPr>
            <w:tcW w:w="1684" w:type="dxa"/>
            <w:vAlign w:val="center"/>
          </w:tcPr>
          <w:p w14:paraId="4EF607C7" w14:textId="77777777" w:rsidR="008E69B2" w:rsidRPr="00C32AC5" w:rsidRDefault="008E69B2" w:rsidP="00FE5AD2">
            <w:r w:rsidRPr="00C32AC5">
              <w:t>730.1</w:t>
            </w:r>
          </w:p>
        </w:tc>
        <w:tc>
          <w:tcPr>
            <w:tcW w:w="1648" w:type="dxa"/>
            <w:vAlign w:val="center"/>
          </w:tcPr>
          <w:p w14:paraId="4F954A3D" w14:textId="77777777" w:rsidR="008E69B2" w:rsidRPr="00C32AC5" w:rsidRDefault="008E69B2" w:rsidP="00FE5AD2">
            <w:r w:rsidRPr="00C32AC5">
              <w:t>&lt;&lt;0.001</w:t>
            </w:r>
          </w:p>
        </w:tc>
      </w:tr>
      <w:tr w:rsidR="008E69B2" w:rsidRPr="00C32AC5" w14:paraId="57F59C9F" w14:textId="77777777" w:rsidTr="00FE5AD2">
        <w:trPr>
          <w:trHeight w:val="349"/>
        </w:trPr>
        <w:tc>
          <w:tcPr>
            <w:tcW w:w="3144" w:type="dxa"/>
            <w:vAlign w:val="center"/>
          </w:tcPr>
          <w:p w14:paraId="20326AB1" w14:textId="77777777" w:rsidR="008E69B2" w:rsidRPr="00C32AC5" w:rsidRDefault="008E69B2" w:rsidP="00FE5AD2">
            <w:r w:rsidRPr="00C32AC5">
              <w:t>Kin preference</w:t>
            </w:r>
          </w:p>
        </w:tc>
        <w:tc>
          <w:tcPr>
            <w:tcW w:w="1684" w:type="dxa"/>
            <w:vAlign w:val="center"/>
          </w:tcPr>
          <w:p w14:paraId="4933C2F8" w14:textId="77777777" w:rsidR="008E69B2" w:rsidRPr="00C32AC5" w:rsidRDefault="008E69B2" w:rsidP="00FE5AD2">
            <w:r w:rsidRPr="00C32AC5">
              <w:t>1757.4</w:t>
            </w:r>
          </w:p>
        </w:tc>
        <w:tc>
          <w:tcPr>
            <w:tcW w:w="1648" w:type="dxa"/>
            <w:vAlign w:val="center"/>
          </w:tcPr>
          <w:p w14:paraId="61CB868C" w14:textId="77777777" w:rsidR="008E69B2" w:rsidRPr="00C32AC5" w:rsidRDefault="008E69B2" w:rsidP="00FE5AD2">
            <w:r w:rsidRPr="00C32AC5">
              <w:t>&lt;&lt;0.001</w:t>
            </w:r>
          </w:p>
        </w:tc>
      </w:tr>
    </w:tbl>
    <w:p w14:paraId="048671F5" w14:textId="77777777" w:rsidR="008E69B2" w:rsidRDefault="008E69B2" w:rsidP="008E69B2">
      <w:pPr>
        <w:rPr>
          <w:sz w:val="20"/>
          <w:szCs w:val="20"/>
        </w:rPr>
      </w:pPr>
      <w:r w:rsidRPr="008E69B2">
        <w:rPr>
          <w:b/>
          <w:sz w:val="20"/>
          <w:szCs w:val="20"/>
        </w:rPr>
        <w:t xml:space="preserve">Table 3:  </w:t>
      </w:r>
      <w:r w:rsidRPr="008E69B2">
        <w:rPr>
          <w:sz w:val="20"/>
          <w:szCs w:val="20"/>
        </w:rPr>
        <w:t>The Fisher’s κ value and corresponding p value for a randomly choose run (R=0.1, C=0.06, β=0.2</w:t>
      </w:r>
      <w:proofErr w:type="gramStart"/>
      <w:r w:rsidRPr="008E69B2">
        <w:rPr>
          <w:sz w:val="20"/>
          <w:szCs w:val="20"/>
        </w:rPr>
        <w:t>) .</w:t>
      </w:r>
      <w:proofErr w:type="gramEnd"/>
      <w:r w:rsidRPr="008E69B2">
        <w:rPr>
          <w:sz w:val="20"/>
          <w:szCs w:val="20"/>
        </w:rPr>
        <w:t xml:space="preserve"> As all p values were below 0.05 we can conclude that the oscillations we not due to white noise.</w:t>
      </w:r>
    </w:p>
    <w:p w14:paraId="34CE7096" w14:textId="77777777" w:rsidR="00160C7F" w:rsidRPr="008E69B2" w:rsidRDefault="00160C7F" w:rsidP="008E69B2">
      <w:pPr>
        <w:rPr>
          <w:sz w:val="20"/>
          <w:szCs w:val="20"/>
        </w:rPr>
      </w:pPr>
    </w:p>
    <w:p w14:paraId="6EC20740" w14:textId="77777777" w:rsidR="00BD1977" w:rsidRPr="00C32AC5" w:rsidRDefault="009C3896" w:rsidP="00BD1977">
      <w:pPr>
        <w:spacing w:line="480" w:lineRule="auto"/>
      </w:pPr>
      <w:r>
        <w:rPr>
          <w:noProof/>
          <w:lang w:val="en-CA" w:eastAsia="en-CA"/>
        </w:rPr>
        <w:drawing>
          <wp:inline distT="0" distB="0" distL="0" distR="0" wp14:anchorId="429A1DF5" wp14:editId="2D7C1EF1">
            <wp:extent cx="5991225" cy="335966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95971" cy="3362325"/>
                    </a:xfrm>
                    <a:prstGeom prst="rect">
                      <a:avLst/>
                    </a:prstGeom>
                    <a:noFill/>
                    <a:ln>
                      <a:noFill/>
                    </a:ln>
                  </pic:spPr>
                </pic:pic>
              </a:graphicData>
            </a:graphic>
          </wp:inline>
        </w:drawing>
      </w:r>
    </w:p>
    <w:p w14:paraId="249D1D82" w14:textId="77777777" w:rsidR="00BD1977" w:rsidRDefault="009C3896" w:rsidP="008E69B2">
      <w:pPr>
        <w:rPr>
          <w:ins w:id="201" w:author="Ruth" w:date="2013-05-15T19:39:00Z"/>
          <w:sz w:val="20"/>
          <w:szCs w:val="20"/>
        </w:rPr>
      </w:pPr>
      <w:r w:rsidRPr="008E69B2">
        <w:rPr>
          <w:b/>
          <w:sz w:val="20"/>
          <w:szCs w:val="20"/>
        </w:rPr>
        <w:t xml:space="preserve"> </w:t>
      </w:r>
      <w:r w:rsidR="00160C7F">
        <w:rPr>
          <w:b/>
          <w:sz w:val="20"/>
          <w:szCs w:val="20"/>
        </w:rPr>
        <w:t>Fig 4</w:t>
      </w:r>
      <w:r w:rsidR="00BD1977" w:rsidRPr="008E69B2">
        <w:rPr>
          <w:b/>
          <w:sz w:val="20"/>
          <w:szCs w:val="20"/>
        </w:rPr>
        <w:t>:</w:t>
      </w:r>
      <w:r w:rsidR="00BD1977" w:rsidRPr="008E69B2">
        <w:rPr>
          <w:sz w:val="20"/>
          <w:szCs w:val="20"/>
        </w:rPr>
        <w:t xml:space="preserve"> Time series showing oscillations for R=0.1, c=0.06, β=0.2.  Lines shown are cubic spline fits with flexibility parameter λ= 0.001 on the original data. The first 10000 records of the run were removed to ensure that the cycle had reached equilibrium.</w:t>
      </w:r>
      <w:r w:rsidRPr="008E69B2">
        <w:rPr>
          <w:sz w:val="20"/>
          <w:szCs w:val="20"/>
        </w:rPr>
        <w:t xml:space="preserve"> The dotted line in the </w:t>
      </w:r>
      <w:r w:rsidR="00075439">
        <w:rPr>
          <w:sz w:val="20"/>
          <w:szCs w:val="20"/>
        </w:rPr>
        <w:t>bottom panel</w:t>
      </w:r>
      <w:r w:rsidRPr="008E69B2">
        <w:rPr>
          <w:sz w:val="20"/>
          <w:szCs w:val="20"/>
        </w:rPr>
        <w:t xml:space="preserve"> is the optimum group size.</w:t>
      </w:r>
    </w:p>
    <w:p w14:paraId="62D26884" w14:textId="77777777" w:rsidR="00C35A0E" w:rsidRPr="008E69B2" w:rsidRDefault="00C35A0E" w:rsidP="008E69B2">
      <w:pPr>
        <w:rPr>
          <w:sz w:val="20"/>
          <w:szCs w:val="20"/>
        </w:rPr>
      </w:pPr>
    </w:p>
    <w:p w14:paraId="04597E6F" w14:textId="279422D6" w:rsidR="00C35A0E" w:rsidRPr="007A0FC6" w:rsidRDefault="00C35A0E" w:rsidP="00C35A0E">
      <w:pPr>
        <w:spacing w:line="480" w:lineRule="auto"/>
        <w:rPr>
          <w:rFonts w:cs="CMR10"/>
        </w:rPr>
      </w:pPr>
      <w:r>
        <w:rPr>
          <w:rFonts w:cs="CMR10"/>
        </w:rPr>
        <w:t xml:space="preserve">Group size is highly counter-correlated with relatedness with no lag meaning that as group size increases relatedness </w:t>
      </w:r>
      <w:proofErr w:type="gramStart"/>
      <w:r>
        <w:rPr>
          <w:rFonts w:cs="CMR10"/>
        </w:rPr>
        <w:t>decreases  in</w:t>
      </w:r>
      <w:proofErr w:type="gramEnd"/>
      <w:r>
        <w:rPr>
          <w:rFonts w:cs="CMR10"/>
        </w:rPr>
        <w:t xml:space="preserve"> the same generation (table 4, figure 4).  Group size is slightly, but significantly, correlated with cooperation at a time lag in x runs but with a time lag of zero in x runs. Cooperation and relatedness</w:t>
      </w:r>
      <w:r w:rsidR="002B4F9B">
        <w:rPr>
          <w:rFonts w:cs="CMR10"/>
        </w:rPr>
        <w:t xml:space="preserve"> are correlated with a time lag</w:t>
      </w:r>
      <w:r>
        <w:rPr>
          <w:rFonts w:cs="CMR10"/>
        </w:rPr>
        <w:t xml:space="preserve">, </w:t>
      </w:r>
      <w:r w:rsidR="002B4F9B">
        <w:rPr>
          <w:rFonts w:cs="CMR10"/>
        </w:rPr>
        <w:t>whereas kin preference and group size are counter-correlated with a time lag (table 4)</w:t>
      </w:r>
    </w:p>
    <w:p w14:paraId="3A81D66C" w14:textId="77777777" w:rsidR="00075439" w:rsidRDefault="00075439" w:rsidP="00BE1656">
      <w:pPr>
        <w:spacing w:line="480" w:lineRule="auto"/>
        <w:rPr>
          <w:rFonts w:cs="CMR10"/>
          <w:b/>
        </w:rPr>
      </w:pPr>
    </w:p>
    <w:p w14:paraId="6A0E1449" w14:textId="2CFD820F" w:rsidR="001472C1" w:rsidRDefault="001472C1" w:rsidP="00BE1656">
      <w:pPr>
        <w:spacing w:line="480" w:lineRule="auto"/>
        <w:rPr>
          <w:rFonts w:cs="CMR10"/>
        </w:rPr>
      </w:pPr>
    </w:p>
    <w:tbl>
      <w:tblPr>
        <w:tblStyle w:val="TableGrid"/>
        <w:tblW w:w="9183" w:type="dxa"/>
        <w:tblLook w:val="04A0" w:firstRow="1" w:lastRow="0" w:firstColumn="1" w:lastColumn="0" w:noHBand="0" w:noVBand="1"/>
        <w:tblPrChange w:id="202" w:author="Ruth" w:date="2013-05-15T19:45:00Z">
          <w:tblPr>
            <w:tblStyle w:val="TableGrid"/>
            <w:tblW w:w="9283" w:type="dxa"/>
            <w:tblLook w:val="04A0" w:firstRow="1" w:lastRow="0" w:firstColumn="1" w:lastColumn="0" w:noHBand="0" w:noVBand="1"/>
          </w:tblPr>
        </w:tblPrChange>
      </w:tblPr>
      <w:tblGrid>
        <w:gridCol w:w="2432"/>
        <w:gridCol w:w="2921"/>
        <w:gridCol w:w="1915"/>
        <w:gridCol w:w="1915"/>
        <w:tblGridChange w:id="203">
          <w:tblGrid>
            <w:gridCol w:w="2034"/>
            <w:gridCol w:w="2443"/>
            <w:gridCol w:w="1602"/>
            <w:gridCol w:w="1602"/>
          </w:tblGrid>
        </w:tblGridChange>
      </w:tblGrid>
      <w:tr w:rsidR="002B4F9B" w:rsidRPr="000660A6" w14:paraId="30350227" w14:textId="5AC71550" w:rsidTr="002B4F9B">
        <w:trPr>
          <w:trHeight w:val="516"/>
          <w:trPrChange w:id="204" w:author="Ruth" w:date="2013-05-15T19:45:00Z">
            <w:trPr>
              <w:trHeight w:val="525"/>
            </w:trPr>
          </w:trPrChange>
        </w:trPr>
        <w:tc>
          <w:tcPr>
            <w:tcW w:w="2432" w:type="dxa"/>
            <w:noWrap/>
            <w:hideMark/>
            <w:tcPrChange w:id="205" w:author="Ruth" w:date="2013-05-15T19:45:00Z">
              <w:tcPr>
                <w:tcW w:w="2034" w:type="dxa"/>
                <w:noWrap/>
                <w:hideMark/>
              </w:tcPr>
            </w:tcPrChange>
          </w:tcPr>
          <w:p w14:paraId="3009D3F1" w14:textId="77777777" w:rsidR="002B4F9B" w:rsidRPr="000660A6" w:rsidRDefault="002B4F9B" w:rsidP="009510CF"/>
        </w:tc>
        <w:tc>
          <w:tcPr>
            <w:tcW w:w="2921" w:type="dxa"/>
            <w:tcPrChange w:id="206" w:author="Ruth" w:date="2013-05-15T19:45:00Z">
              <w:tcPr>
                <w:tcW w:w="2443" w:type="dxa"/>
              </w:tcPr>
            </w:tcPrChange>
          </w:tcPr>
          <w:p w14:paraId="0414A3CA" w14:textId="77777777" w:rsidR="002B4F9B" w:rsidRPr="000660A6" w:rsidRDefault="002B4F9B" w:rsidP="009510CF">
            <w:r>
              <w:t>Mean maximum c</w:t>
            </w:r>
            <w:r w:rsidRPr="000660A6">
              <w:t>orrelation</w:t>
            </w:r>
          </w:p>
        </w:tc>
        <w:tc>
          <w:tcPr>
            <w:tcW w:w="1915" w:type="dxa"/>
            <w:noWrap/>
            <w:hideMark/>
            <w:tcPrChange w:id="207" w:author="Ruth" w:date="2013-05-15T19:45:00Z">
              <w:tcPr>
                <w:tcW w:w="1602" w:type="dxa"/>
                <w:noWrap/>
                <w:hideMark/>
              </w:tcPr>
            </w:tcPrChange>
          </w:tcPr>
          <w:p w14:paraId="26DC2AB1" w14:textId="77777777" w:rsidR="002B4F9B" w:rsidRPr="002B4F9B" w:rsidRDefault="002B4F9B" w:rsidP="009510CF">
            <w:pPr>
              <w:spacing w:after="200" w:line="276" w:lineRule="auto"/>
              <w:rPr>
                <w:strike/>
                <w:rPrChange w:id="208" w:author="Ruth" w:date="2013-05-15T19:44:00Z">
                  <w:rPr/>
                </w:rPrChange>
              </w:rPr>
            </w:pPr>
            <w:r w:rsidRPr="002B4F9B">
              <w:rPr>
                <w:strike/>
                <w:rPrChange w:id="209" w:author="Ruth" w:date="2013-05-15T19:44:00Z">
                  <w:rPr/>
                </w:rPrChange>
              </w:rPr>
              <w:t>Mean Lag</w:t>
            </w:r>
          </w:p>
        </w:tc>
        <w:tc>
          <w:tcPr>
            <w:tcW w:w="1915" w:type="dxa"/>
            <w:noWrap/>
            <w:hideMark/>
            <w:tcPrChange w:id="210" w:author="Ruth" w:date="2013-05-15T19:45:00Z">
              <w:tcPr>
                <w:tcW w:w="1602" w:type="dxa"/>
                <w:noWrap/>
                <w:hideMark/>
              </w:tcPr>
            </w:tcPrChange>
          </w:tcPr>
          <w:p w14:paraId="675E8584" w14:textId="1DE8709A" w:rsidR="002B4F9B" w:rsidRPr="000660A6" w:rsidRDefault="002B4F9B" w:rsidP="009510CF">
            <w:r>
              <w:t>Mean absolute</w:t>
            </w:r>
            <w:r w:rsidRPr="000660A6">
              <w:t xml:space="preserve"> Lag</w:t>
            </w:r>
          </w:p>
        </w:tc>
      </w:tr>
      <w:tr w:rsidR="002B4F9B" w:rsidRPr="000660A6" w14:paraId="4818368A" w14:textId="12B1FD96" w:rsidTr="002B4F9B">
        <w:trPr>
          <w:trHeight w:val="516"/>
          <w:trPrChange w:id="211" w:author="Ruth" w:date="2013-05-15T19:45:00Z">
            <w:trPr>
              <w:trHeight w:val="525"/>
            </w:trPr>
          </w:trPrChange>
        </w:trPr>
        <w:tc>
          <w:tcPr>
            <w:tcW w:w="2432" w:type="dxa"/>
            <w:noWrap/>
            <w:hideMark/>
            <w:tcPrChange w:id="212" w:author="Ruth" w:date="2013-05-15T19:45:00Z">
              <w:tcPr>
                <w:tcW w:w="2034" w:type="dxa"/>
                <w:noWrap/>
                <w:hideMark/>
              </w:tcPr>
            </w:tcPrChange>
          </w:tcPr>
          <w:p w14:paraId="7CA06CE7" w14:textId="474CEE99" w:rsidR="002B4F9B" w:rsidRPr="002B4F9B" w:rsidRDefault="002B4F9B" w:rsidP="009510CF">
            <w:pPr>
              <w:spacing w:after="200" w:line="276" w:lineRule="auto"/>
              <w:rPr>
                <w:strike/>
              </w:rPr>
            </w:pPr>
            <w:commentRangeStart w:id="213"/>
            <w:r>
              <w:t xml:space="preserve">Group size </w:t>
            </w:r>
            <w:proofErr w:type="spellStart"/>
            <w:r>
              <w:t>vs</w:t>
            </w:r>
            <w:proofErr w:type="spellEnd"/>
            <w:r>
              <w:t xml:space="preserve"> relatedness</w:t>
            </w:r>
            <w:commentRangeEnd w:id="213"/>
            <w:r>
              <w:rPr>
                <w:rStyle w:val="CommentReference"/>
              </w:rPr>
              <w:commentReference w:id="213"/>
            </w:r>
          </w:p>
        </w:tc>
        <w:tc>
          <w:tcPr>
            <w:tcW w:w="2921" w:type="dxa"/>
            <w:tcPrChange w:id="214" w:author="Ruth" w:date="2013-05-15T19:45:00Z">
              <w:tcPr>
                <w:tcW w:w="2443" w:type="dxa"/>
              </w:tcPr>
            </w:tcPrChange>
          </w:tcPr>
          <w:p w14:paraId="317ED8D9" w14:textId="1E72D90A" w:rsidR="002B4F9B" w:rsidRPr="002B4F9B" w:rsidRDefault="002B4F9B" w:rsidP="009510CF">
            <w:pPr>
              <w:spacing w:after="200" w:line="276" w:lineRule="auto"/>
              <w:rPr>
                <w:strike/>
              </w:rPr>
            </w:pPr>
            <w:r w:rsidRPr="000660A6">
              <w:t>-0.794390664</w:t>
            </w:r>
          </w:p>
        </w:tc>
        <w:tc>
          <w:tcPr>
            <w:tcW w:w="1915" w:type="dxa"/>
            <w:noWrap/>
            <w:hideMark/>
            <w:tcPrChange w:id="215" w:author="Ruth" w:date="2013-05-15T19:45:00Z">
              <w:tcPr>
                <w:tcW w:w="1602" w:type="dxa"/>
                <w:noWrap/>
                <w:hideMark/>
              </w:tcPr>
            </w:tcPrChange>
          </w:tcPr>
          <w:p w14:paraId="6A51CB48" w14:textId="276306DC" w:rsidR="002B4F9B" w:rsidRPr="002B4F9B" w:rsidRDefault="002B4F9B" w:rsidP="009510CF">
            <w:pPr>
              <w:spacing w:after="200" w:line="276" w:lineRule="auto"/>
              <w:rPr>
                <w:strike/>
              </w:rPr>
            </w:pPr>
            <w:r w:rsidRPr="002B4F9B">
              <w:rPr>
                <w:strike/>
                <w:rPrChange w:id="216" w:author="Ruth" w:date="2013-05-15T19:44:00Z">
                  <w:rPr/>
                </w:rPrChange>
              </w:rPr>
              <w:t>0</w:t>
            </w:r>
          </w:p>
        </w:tc>
        <w:tc>
          <w:tcPr>
            <w:tcW w:w="1915" w:type="dxa"/>
            <w:noWrap/>
            <w:hideMark/>
            <w:tcPrChange w:id="217" w:author="Ruth" w:date="2013-05-15T19:45:00Z">
              <w:tcPr>
                <w:tcW w:w="1602" w:type="dxa"/>
                <w:noWrap/>
                <w:hideMark/>
              </w:tcPr>
            </w:tcPrChange>
          </w:tcPr>
          <w:p w14:paraId="5EF069D0" w14:textId="45C9DE23" w:rsidR="002B4F9B" w:rsidRPr="002B4F9B" w:rsidRDefault="002B4F9B" w:rsidP="009510CF">
            <w:pPr>
              <w:spacing w:after="200" w:line="276" w:lineRule="auto"/>
              <w:rPr>
                <w:strike/>
              </w:rPr>
            </w:pPr>
            <w:r w:rsidRPr="000660A6">
              <w:t>0</w:t>
            </w:r>
          </w:p>
        </w:tc>
      </w:tr>
      <w:tr w:rsidR="002B4F9B" w:rsidRPr="000660A6" w14:paraId="24973148" w14:textId="0BAB11AE" w:rsidTr="002B4F9B">
        <w:trPr>
          <w:trHeight w:val="516"/>
          <w:trPrChange w:id="218" w:author="Ruth" w:date="2013-05-15T19:45:00Z">
            <w:trPr>
              <w:trHeight w:val="525"/>
            </w:trPr>
          </w:trPrChange>
        </w:trPr>
        <w:tc>
          <w:tcPr>
            <w:tcW w:w="2432" w:type="dxa"/>
            <w:noWrap/>
            <w:hideMark/>
            <w:tcPrChange w:id="219" w:author="Ruth" w:date="2013-05-15T19:45:00Z">
              <w:tcPr>
                <w:tcW w:w="2034" w:type="dxa"/>
                <w:noWrap/>
                <w:hideMark/>
              </w:tcPr>
            </w:tcPrChange>
          </w:tcPr>
          <w:p w14:paraId="63F12E23" w14:textId="57B5ABB6" w:rsidR="002B4F9B" w:rsidRPr="000660A6" w:rsidRDefault="002B4F9B" w:rsidP="009510CF">
            <w:r>
              <w:t xml:space="preserve">Average group size </w:t>
            </w:r>
            <w:proofErr w:type="spellStart"/>
            <w:r>
              <w:t>vs</w:t>
            </w:r>
            <w:proofErr w:type="spellEnd"/>
            <w:r>
              <w:t xml:space="preserve"> cooperation</w:t>
            </w:r>
          </w:p>
        </w:tc>
        <w:tc>
          <w:tcPr>
            <w:tcW w:w="2921" w:type="dxa"/>
            <w:tcPrChange w:id="220" w:author="Ruth" w:date="2013-05-15T19:45:00Z">
              <w:tcPr>
                <w:tcW w:w="2443" w:type="dxa"/>
              </w:tcPr>
            </w:tcPrChange>
          </w:tcPr>
          <w:p w14:paraId="3683E509" w14:textId="7E3E5A50" w:rsidR="002B4F9B" w:rsidRPr="000660A6" w:rsidRDefault="002B4F9B" w:rsidP="009510CF">
            <w:r w:rsidRPr="000660A6">
              <w:t>0.135435567</w:t>
            </w:r>
          </w:p>
        </w:tc>
        <w:tc>
          <w:tcPr>
            <w:tcW w:w="1915" w:type="dxa"/>
            <w:noWrap/>
            <w:hideMark/>
            <w:tcPrChange w:id="221" w:author="Ruth" w:date="2013-05-15T19:45:00Z">
              <w:tcPr>
                <w:tcW w:w="1602" w:type="dxa"/>
                <w:noWrap/>
                <w:hideMark/>
              </w:tcPr>
            </w:tcPrChange>
          </w:tcPr>
          <w:p w14:paraId="7CF64875" w14:textId="7425AC35" w:rsidR="002B4F9B" w:rsidRPr="002B4F9B" w:rsidRDefault="002B4F9B" w:rsidP="009510CF">
            <w:pPr>
              <w:spacing w:after="200" w:line="276" w:lineRule="auto"/>
              <w:rPr>
                <w:strike/>
                <w:rPrChange w:id="222" w:author="Ruth" w:date="2013-05-15T19:44:00Z">
                  <w:rPr/>
                </w:rPrChange>
              </w:rPr>
            </w:pPr>
            <w:r w:rsidRPr="002B4F9B">
              <w:rPr>
                <w:strike/>
                <w:rPrChange w:id="223" w:author="Ruth" w:date="2013-05-15T19:44:00Z">
                  <w:rPr/>
                </w:rPrChange>
              </w:rPr>
              <w:t>-228.827</w:t>
            </w:r>
          </w:p>
        </w:tc>
        <w:tc>
          <w:tcPr>
            <w:tcW w:w="1915" w:type="dxa"/>
            <w:noWrap/>
            <w:hideMark/>
            <w:tcPrChange w:id="224" w:author="Ruth" w:date="2013-05-15T19:45:00Z">
              <w:tcPr>
                <w:tcW w:w="1602" w:type="dxa"/>
                <w:noWrap/>
                <w:hideMark/>
              </w:tcPr>
            </w:tcPrChange>
          </w:tcPr>
          <w:p w14:paraId="0F46A791" w14:textId="63800E48" w:rsidR="002B4F9B" w:rsidRPr="000660A6" w:rsidRDefault="002B4F9B" w:rsidP="009510CF">
            <w:r w:rsidRPr="000660A6">
              <w:t>371.9423</w:t>
            </w:r>
          </w:p>
        </w:tc>
      </w:tr>
      <w:tr w:rsidR="002B4F9B" w:rsidRPr="000660A6" w14:paraId="43D909FC" w14:textId="5BB28D4D" w:rsidTr="002B4F9B">
        <w:trPr>
          <w:trHeight w:val="516"/>
          <w:trPrChange w:id="225" w:author="Ruth" w:date="2013-05-15T19:45:00Z">
            <w:trPr>
              <w:trHeight w:val="525"/>
            </w:trPr>
          </w:trPrChange>
        </w:trPr>
        <w:tc>
          <w:tcPr>
            <w:tcW w:w="2432" w:type="dxa"/>
            <w:noWrap/>
            <w:hideMark/>
            <w:tcPrChange w:id="226" w:author="Ruth" w:date="2013-05-15T19:45:00Z">
              <w:tcPr>
                <w:tcW w:w="2034" w:type="dxa"/>
                <w:noWrap/>
                <w:hideMark/>
              </w:tcPr>
            </w:tcPrChange>
          </w:tcPr>
          <w:p w14:paraId="574A5532" w14:textId="07DB166A" w:rsidR="002B4F9B" w:rsidRPr="000660A6" w:rsidRDefault="002B4F9B" w:rsidP="009510CF">
            <w:r>
              <w:t xml:space="preserve">Cooperation </w:t>
            </w:r>
            <w:proofErr w:type="spellStart"/>
            <w:r>
              <w:t>vs</w:t>
            </w:r>
            <w:proofErr w:type="spellEnd"/>
            <w:r>
              <w:t xml:space="preserve"> relatedness</w:t>
            </w:r>
          </w:p>
        </w:tc>
        <w:tc>
          <w:tcPr>
            <w:tcW w:w="2921" w:type="dxa"/>
            <w:tcPrChange w:id="227" w:author="Ruth" w:date="2013-05-15T19:45:00Z">
              <w:tcPr>
                <w:tcW w:w="2443" w:type="dxa"/>
              </w:tcPr>
            </w:tcPrChange>
          </w:tcPr>
          <w:p w14:paraId="59B3484A" w14:textId="07091B51" w:rsidR="002B4F9B" w:rsidRPr="000660A6" w:rsidRDefault="002B4F9B" w:rsidP="009510CF">
            <w:r w:rsidRPr="000660A6">
              <w:t>0.120072486</w:t>
            </w:r>
          </w:p>
        </w:tc>
        <w:tc>
          <w:tcPr>
            <w:tcW w:w="1915" w:type="dxa"/>
            <w:noWrap/>
            <w:hideMark/>
            <w:tcPrChange w:id="228" w:author="Ruth" w:date="2013-05-15T19:45:00Z">
              <w:tcPr>
                <w:tcW w:w="1602" w:type="dxa"/>
                <w:noWrap/>
                <w:hideMark/>
              </w:tcPr>
            </w:tcPrChange>
          </w:tcPr>
          <w:p w14:paraId="4DE912A7" w14:textId="086D10D1" w:rsidR="002B4F9B" w:rsidRPr="002B4F9B" w:rsidRDefault="002B4F9B" w:rsidP="009510CF">
            <w:pPr>
              <w:spacing w:after="200" w:line="276" w:lineRule="auto"/>
              <w:rPr>
                <w:strike/>
                <w:rPrChange w:id="229" w:author="Ruth" w:date="2013-05-15T19:44:00Z">
                  <w:rPr/>
                </w:rPrChange>
              </w:rPr>
            </w:pPr>
            <w:r w:rsidRPr="002B4F9B">
              <w:rPr>
                <w:strike/>
                <w:rPrChange w:id="230" w:author="Ruth" w:date="2013-05-15T19:44:00Z">
                  <w:rPr/>
                </w:rPrChange>
              </w:rPr>
              <w:t>17.55769</w:t>
            </w:r>
          </w:p>
        </w:tc>
        <w:tc>
          <w:tcPr>
            <w:tcW w:w="1915" w:type="dxa"/>
            <w:noWrap/>
            <w:hideMark/>
            <w:tcPrChange w:id="231" w:author="Ruth" w:date="2013-05-15T19:45:00Z">
              <w:tcPr>
                <w:tcW w:w="1602" w:type="dxa"/>
                <w:noWrap/>
                <w:hideMark/>
              </w:tcPr>
            </w:tcPrChange>
          </w:tcPr>
          <w:p w14:paraId="017D6D5C" w14:textId="149D29DA" w:rsidR="002B4F9B" w:rsidRPr="000660A6" w:rsidRDefault="002B4F9B" w:rsidP="009510CF">
            <w:r w:rsidRPr="000660A6">
              <w:t>924.2308</w:t>
            </w:r>
          </w:p>
        </w:tc>
      </w:tr>
      <w:tr w:rsidR="002B4F9B" w:rsidRPr="000660A6" w14:paraId="511CEDB9" w14:textId="17065D99" w:rsidTr="002B4F9B">
        <w:trPr>
          <w:trHeight w:val="516"/>
          <w:trPrChange w:id="232" w:author="Ruth" w:date="2013-05-15T19:45:00Z">
            <w:trPr>
              <w:trHeight w:val="525"/>
            </w:trPr>
          </w:trPrChange>
        </w:trPr>
        <w:tc>
          <w:tcPr>
            <w:tcW w:w="2432" w:type="dxa"/>
            <w:noWrap/>
            <w:hideMark/>
            <w:tcPrChange w:id="233" w:author="Ruth" w:date="2013-05-15T19:45:00Z">
              <w:tcPr>
                <w:tcW w:w="2034" w:type="dxa"/>
                <w:noWrap/>
                <w:hideMark/>
              </w:tcPr>
            </w:tcPrChange>
          </w:tcPr>
          <w:p w14:paraId="7860DECA" w14:textId="2721F08C" w:rsidR="002B4F9B" w:rsidRPr="002B4F9B" w:rsidRDefault="002B4F9B" w:rsidP="009510CF">
            <w:pPr>
              <w:rPr>
                <w:strike/>
              </w:rPr>
            </w:pPr>
            <w:r w:rsidRPr="002B4F9B">
              <w:rPr>
                <w:strike/>
              </w:rPr>
              <w:t xml:space="preserve">Kin preference </w:t>
            </w:r>
            <w:proofErr w:type="spellStart"/>
            <w:r w:rsidRPr="002B4F9B">
              <w:rPr>
                <w:strike/>
              </w:rPr>
              <w:t>vs</w:t>
            </w:r>
            <w:proofErr w:type="spellEnd"/>
            <w:r w:rsidRPr="002B4F9B">
              <w:rPr>
                <w:strike/>
              </w:rPr>
              <w:t xml:space="preserve"> cooperation</w:t>
            </w:r>
          </w:p>
        </w:tc>
        <w:tc>
          <w:tcPr>
            <w:tcW w:w="2921" w:type="dxa"/>
            <w:tcPrChange w:id="234" w:author="Ruth" w:date="2013-05-15T19:45:00Z">
              <w:tcPr>
                <w:tcW w:w="2443" w:type="dxa"/>
              </w:tcPr>
            </w:tcPrChange>
          </w:tcPr>
          <w:p w14:paraId="374FD34F" w14:textId="0C93FD4B" w:rsidR="002B4F9B" w:rsidRPr="002B4F9B" w:rsidRDefault="002B4F9B" w:rsidP="009510CF">
            <w:pPr>
              <w:rPr>
                <w:strike/>
              </w:rPr>
            </w:pPr>
            <w:r w:rsidRPr="002B4F9B">
              <w:rPr>
                <w:strike/>
              </w:rPr>
              <w:t>0.23</w:t>
            </w:r>
          </w:p>
        </w:tc>
        <w:tc>
          <w:tcPr>
            <w:tcW w:w="1915" w:type="dxa"/>
            <w:noWrap/>
            <w:hideMark/>
            <w:tcPrChange w:id="235" w:author="Ruth" w:date="2013-05-15T19:45:00Z">
              <w:tcPr>
                <w:tcW w:w="1602" w:type="dxa"/>
                <w:noWrap/>
                <w:hideMark/>
              </w:tcPr>
            </w:tcPrChange>
          </w:tcPr>
          <w:p w14:paraId="0C6A5525" w14:textId="3335C3C7" w:rsidR="002B4F9B" w:rsidRPr="002B4F9B" w:rsidRDefault="002B4F9B" w:rsidP="009510CF">
            <w:pPr>
              <w:rPr>
                <w:strike/>
              </w:rPr>
            </w:pPr>
            <w:r w:rsidRPr="002B4F9B">
              <w:rPr>
                <w:strike/>
              </w:rPr>
              <w:t>41.7</w:t>
            </w:r>
          </w:p>
        </w:tc>
        <w:tc>
          <w:tcPr>
            <w:tcW w:w="1915" w:type="dxa"/>
            <w:noWrap/>
            <w:hideMark/>
            <w:tcPrChange w:id="236" w:author="Ruth" w:date="2013-05-15T19:45:00Z">
              <w:tcPr>
                <w:tcW w:w="1602" w:type="dxa"/>
                <w:noWrap/>
                <w:hideMark/>
              </w:tcPr>
            </w:tcPrChange>
          </w:tcPr>
          <w:p w14:paraId="66511EF1" w14:textId="58FBEB0C" w:rsidR="002B4F9B" w:rsidRPr="002B4F9B" w:rsidRDefault="002B4F9B" w:rsidP="009510CF">
            <w:pPr>
              <w:rPr>
                <w:strike/>
              </w:rPr>
            </w:pPr>
            <w:r w:rsidRPr="002B4F9B">
              <w:rPr>
                <w:strike/>
              </w:rPr>
              <w:t>753.1731</w:t>
            </w:r>
          </w:p>
        </w:tc>
      </w:tr>
      <w:tr w:rsidR="002B4F9B" w:rsidRPr="000660A6" w14:paraId="3DF578C0" w14:textId="77777777" w:rsidTr="002B4F9B">
        <w:trPr>
          <w:trHeight w:val="69"/>
          <w:trPrChange w:id="237" w:author="Ruth" w:date="2013-05-15T19:45:00Z">
            <w:trPr>
              <w:trHeight w:val="70"/>
            </w:trPr>
          </w:trPrChange>
        </w:trPr>
        <w:tc>
          <w:tcPr>
            <w:tcW w:w="2432" w:type="dxa"/>
            <w:noWrap/>
            <w:vAlign w:val="bottom"/>
            <w:tcPrChange w:id="238" w:author="Ruth" w:date="2013-05-15T19:45:00Z">
              <w:tcPr>
                <w:tcW w:w="2034" w:type="dxa"/>
                <w:noWrap/>
                <w:vAlign w:val="bottom"/>
              </w:tcPr>
            </w:tcPrChange>
          </w:tcPr>
          <w:p w14:paraId="75473309" w14:textId="0E9F934F" w:rsidR="002B4F9B" w:rsidRDefault="002B4F9B" w:rsidP="009510CF">
            <w:r>
              <w:rPr>
                <w:rFonts w:ascii="Calibri" w:hAnsi="Calibri"/>
                <w:color w:val="000000"/>
              </w:rPr>
              <w:t xml:space="preserve">Kin </w:t>
            </w:r>
            <w:proofErr w:type="spellStart"/>
            <w:r>
              <w:rPr>
                <w:rFonts w:ascii="Calibri" w:hAnsi="Calibri"/>
                <w:color w:val="000000"/>
              </w:rPr>
              <w:t>pref</w:t>
            </w:r>
            <w:proofErr w:type="spellEnd"/>
            <w:r>
              <w:rPr>
                <w:rFonts w:ascii="Calibri" w:hAnsi="Calibri"/>
                <w:color w:val="000000"/>
              </w:rPr>
              <w:t xml:space="preserve"> </w:t>
            </w:r>
            <w:proofErr w:type="spellStart"/>
            <w:r>
              <w:rPr>
                <w:rFonts w:ascii="Calibri" w:hAnsi="Calibri"/>
                <w:color w:val="000000"/>
              </w:rPr>
              <w:t>vs</w:t>
            </w:r>
            <w:proofErr w:type="spellEnd"/>
            <w:r>
              <w:rPr>
                <w:rFonts w:ascii="Calibri" w:hAnsi="Calibri"/>
                <w:color w:val="000000"/>
              </w:rPr>
              <w:t xml:space="preserve"> group size</w:t>
            </w:r>
          </w:p>
        </w:tc>
        <w:tc>
          <w:tcPr>
            <w:tcW w:w="2921" w:type="dxa"/>
            <w:vAlign w:val="bottom"/>
            <w:tcPrChange w:id="239" w:author="Ruth" w:date="2013-05-15T19:45:00Z">
              <w:tcPr>
                <w:tcW w:w="2443" w:type="dxa"/>
                <w:vAlign w:val="bottom"/>
              </w:tcPr>
            </w:tcPrChange>
          </w:tcPr>
          <w:p w14:paraId="477DE903" w14:textId="1AE2FA8B" w:rsidR="002B4F9B" w:rsidRDefault="002B4F9B" w:rsidP="009510CF">
            <w:r>
              <w:rPr>
                <w:rFonts w:ascii="Calibri" w:hAnsi="Calibri"/>
                <w:color w:val="000000"/>
              </w:rPr>
              <w:t>-0.58</w:t>
            </w:r>
          </w:p>
        </w:tc>
        <w:tc>
          <w:tcPr>
            <w:tcW w:w="1915" w:type="dxa"/>
            <w:noWrap/>
            <w:vAlign w:val="bottom"/>
            <w:tcPrChange w:id="240" w:author="Ruth" w:date="2013-05-15T19:45:00Z">
              <w:tcPr>
                <w:tcW w:w="1602" w:type="dxa"/>
                <w:noWrap/>
                <w:vAlign w:val="bottom"/>
              </w:tcPr>
            </w:tcPrChange>
          </w:tcPr>
          <w:p w14:paraId="446104F6" w14:textId="2685260B" w:rsidR="002B4F9B" w:rsidRPr="002B4F9B" w:rsidRDefault="002B4F9B" w:rsidP="009510CF">
            <w:pPr>
              <w:spacing w:after="200" w:line="276" w:lineRule="auto"/>
              <w:rPr>
                <w:strike/>
                <w:rPrChange w:id="241" w:author="Ruth" w:date="2013-05-15T19:44:00Z">
                  <w:rPr/>
                </w:rPrChange>
              </w:rPr>
            </w:pPr>
            <w:del w:id="242" w:author="Ruth" w:date="2013-05-15T19:45:00Z">
              <w:r w:rsidRPr="002B4F9B" w:rsidDel="002B4F9B">
                <w:rPr>
                  <w:rFonts w:ascii="Calibri" w:hAnsi="Calibri"/>
                  <w:strike/>
                  <w:color w:val="000000"/>
                  <w:rPrChange w:id="243" w:author="Ruth" w:date="2013-05-15T19:44:00Z">
                    <w:rPr>
                      <w:rFonts w:ascii="Calibri" w:hAnsi="Calibri"/>
                      <w:color w:val="000000"/>
                    </w:rPr>
                  </w:rPrChange>
                </w:rPr>
                <w:delText>0.63</w:delText>
              </w:r>
            </w:del>
            <w:ins w:id="244" w:author="Ruth" w:date="2013-05-15T19:45:00Z">
              <w:r>
                <w:rPr>
                  <w:rFonts w:ascii="Calibri" w:hAnsi="Calibri"/>
                  <w:strike/>
                  <w:color w:val="000000"/>
                </w:rPr>
                <w:t>-51.23</w:t>
              </w:r>
            </w:ins>
          </w:p>
        </w:tc>
        <w:tc>
          <w:tcPr>
            <w:tcW w:w="1915" w:type="dxa"/>
            <w:noWrap/>
            <w:vAlign w:val="bottom"/>
            <w:tcPrChange w:id="245" w:author="Ruth" w:date="2013-05-15T19:45:00Z">
              <w:tcPr>
                <w:tcW w:w="1602" w:type="dxa"/>
                <w:noWrap/>
                <w:vAlign w:val="bottom"/>
              </w:tcPr>
            </w:tcPrChange>
          </w:tcPr>
          <w:p w14:paraId="59082848" w14:textId="404D071E" w:rsidR="002B4F9B" w:rsidRDefault="002B4F9B" w:rsidP="009510CF">
            <w:del w:id="246" w:author="Ruth" w:date="2013-05-15T19:45:00Z">
              <w:r w:rsidDel="002B4F9B">
                <w:rPr>
                  <w:rFonts w:ascii="Calibri" w:hAnsi="Calibri"/>
                  <w:color w:val="000000"/>
                </w:rPr>
                <w:delText>-51.23</w:delText>
              </w:r>
            </w:del>
            <w:ins w:id="247" w:author="Ruth" w:date="2013-05-15T19:45:00Z">
              <w:r>
                <w:rPr>
                  <w:rFonts w:ascii="Calibri" w:hAnsi="Calibri"/>
                  <w:color w:val="000000"/>
                </w:rPr>
                <w:t>71.88</w:t>
              </w:r>
            </w:ins>
          </w:p>
        </w:tc>
      </w:tr>
    </w:tbl>
    <w:p w14:paraId="576AB3A1" w14:textId="4EDCDD45" w:rsidR="000A08F0" w:rsidRPr="00C35A0E" w:rsidRDefault="000437AF" w:rsidP="00BE1656">
      <w:pPr>
        <w:spacing w:line="480" w:lineRule="auto"/>
        <w:rPr>
          <w:rFonts w:cs="CMR10"/>
          <w:sz w:val="20"/>
          <w:szCs w:val="20"/>
          <w:rPrChange w:id="248" w:author="Ruth" w:date="2013-05-15T19:39:00Z">
            <w:rPr>
              <w:rFonts w:cs="CMR10"/>
            </w:rPr>
          </w:rPrChange>
        </w:rPr>
      </w:pPr>
      <w:r w:rsidRPr="00C35A0E">
        <w:rPr>
          <w:rFonts w:cs="CMR10"/>
          <w:sz w:val="20"/>
          <w:szCs w:val="20"/>
          <w:rPrChange w:id="249" w:author="Ruth" w:date="2013-05-15T19:39:00Z">
            <w:rPr>
              <w:rFonts w:cs="CMR10"/>
            </w:rPr>
          </w:rPrChange>
        </w:rPr>
        <w:t xml:space="preserve">Table 4: </w:t>
      </w:r>
      <w:r w:rsidR="00165CEB" w:rsidRPr="00C35A0E">
        <w:rPr>
          <w:rFonts w:cs="CMR10"/>
          <w:sz w:val="20"/>
          <w:szCs w:val="20"/>
          <w:rPrChange w:id="250" w:author="Ruth" w:date="2013-05-15T19:39:00Z">
            <w:rPr>
              <w:rFonts w:cs="CMR10"/>
            </w:rPr>
          </w:rPrChange>
        </w:rPr>
        <w:t>Mean</w:t>
      </w:r>
      <w:r w:rsidRPr="00C35A0E">
        <w:rPr>
          <w:rFonts w:cs="CMR10"/>
          <w:sz w:val="20"/>
          <w:szCs w:val="20"/>
          <w:rPrChange w:id="251" w:author="Ruth" w:date="2013-05-15T19:39:00Z">
            <w:rPr>
              <w:rFonts w:cs="CMR10"/>
            </w:rPr>
          </w:rPrChange>
        </w:rPr>
        <w:t xml:space="preserve"> correlation and the</w:t>
      </w:r>
      <w:r w:rsidR="00165CEB" w:rsidRPr="00C35A0E">
        <w:rPr>
          <w:rFonts w:cs="CMR10"/>
          <w:sz w:val="20"/>
          <w:szCs w:val="20"/>
          <w:rPrChange w:id="252" w:author="Ruth" w:date="2013-05-15T19:39:00Z">
            <w:rPr>
              <w:rFonts w:cs="CMR10"/>
            </w:rPr>
          </w:rPrChange>
        </w:rPr>
        <w:t xml:space="preserve"> lag between various outputs. The correlations and lags were calculated independently for each run and the mean was calculated from each of these. If the mean </w:t>
      </w:r>
      <w:proofErr w:type="gramStart"/>
      <w:r w:rsidR="00165CEB" w:rsidRPr="00C35A0E">
        <w:rPr>
          <w:rFonts w:cs="CMR10"/>
          <w:sz w:val="20"/>
          <w:szCs w:val="20"/>
          <w:rPrChange w:id="253" w:author="Ruth" w:date="2013-05-15T19:39:00Z">
            <w:rPr>
              <w:rFonts w:cs="CMR10"/>
            </w:rPr>
          </w:rPrChange>
        </w:rPr>
        <w:t>correlations is</w:t>
      </w:r>
      <w:proofErr w:type="gramEnd"/>
      <w:r w:rsidR="00165CEB" w:rsidRPr="00C35A0E">
        <w:rPr>
          <w:rFonts w:cs="CMR10"/>
          <w:sz w:val="20"/>
          <w:szCs w:val="20"/>
          <w:rPrChange w:id="254" w:author="Ruth" w:date="2013-05-15T19:39:00Z">
            <w:rPr>
              <w:rFonts w:cs="CMR10"/>
            </w:rPr>
          </w:rPrChange>
        </w:rPr>
        <w:t xml:space="preserve"> negative then the outputs are counter-correlated. All correlations are significant</w:t>
      </w:r>
      <w:r w:rsidR="0002314D" w:rsidRPr="00C35A0E">
        <w:rPr>
          <w:rFonts w:cs="CMR10"/>
          <w:sz w:val="20"/>
          <w:szCs w:val="20"/>
          <w:rPrChange w:id="255" w:author="Ruth" w:date="2013-05-15T19:39:00Z">
            <w:rPr>
              <w:rFonts w:cs="CMR10"/>
            </w:rPr>
          </w:rPrChange>
        </w:rPr>
        <w:t xml:space="preserve">. </w:t>
      </w:r>
      <w:r w:rsidR="00C46366" w:rsidRPr="00C35A0E">
        <w:rPr>
          <w:rFonts w:cs="CMR10"/>
          <w:sz w:val="20"/>
          <w:szCs w:val="20"/>
          <w:rPrChange w:id="256" w:author="Ruth" w:date="2013-05-15T19:39:00Z">
            <w:rPr>
              <w:rFonts w:cs="CMR10"/>
            </w:rPr>
          </w:rPrChange>
        </w:rPr>
        <w:t xml:space="preserve">The time series was transformed to with the same transformations used to calculate the ANOVA.  </w:t>
      </w:r>
    </w:p>
    <w:p w14:paraId="5CD291BE" w14:textId="20E14AC2" w:rsidR="00E03B77" w:rsidRPr="002B4F9B" w:rsidDel="00C35A0E" w:rsidRDefault="00E03B77" w:rsidP="00BE1656">
      <w:pPr>
        <w:spacing w:line="480" w:lineRule="auto"/>
        <w:rPr>
          <w:del w:id="257" w:author="Ruth" w:date="2013-05-15T19:39:00Z"/>
          <w:rFonts w:cs="CMR10"/>
        </w:rPr>
      </w:pPr>
    </w:p>
    <w:p w14:paraId="220BD10A" w14:textId="77777777" w:rsidR="00075439" w:rsidRPr="002B4F9B" w:rsidRDefault="00075439">
      <w:pPr>
        <w:rPr>
          <w:rFonts w:cs="CMR10"/>
        </w:rPr>
      </w:pPr>
      <w:r w:rsidRPr="002B4F9B">
        <w:rPr>
          <w:rFonts w:cs="CMR10"/>
        </w:rPr>
        <w:br w:type="page"/>
      </w:r>
    </w:p>
    <w:p w14:paraId="45B8C39A" w14:textId="77777777" w:rsidR="0029276C" w:rsidRDefault="000315B5" w:rsidP="0029276C">
      <w:pPr>
        <w:spacing w:line="240" w:lineRule="auto"/>
        <w:rPr>
          <w:rFonts w:cs="CMR10"/>
          <w:b/>
        </w:rPr>
      </w:pPr>
      <w:r w:rsidRPr="002A1D7F">
        <w:rPr>
          <w:rFonts w:cs="CMR10"/>
          <w:b/>
        </w:rPr>
        <w:lastRenderedPageBreak/>
        <w:t>Discussion</w:t>
      </w:r>
      <w:r w:rsidR="00775096">
        <w:rPr>
          <w:rFonts w:cs="CMR10"/>
          <w:b/>
        </w:rPr>
        <w:t xml:space="preserve"> </w:t>
      </w:r>
    </w:p>
    <w:p w14:paraId="723378CE" w14:textId="77777777" w:rsidR="008A4EC5" w:rsidRDefault="008A4EC5" w:rsidP="00BE1656">
      <w:pPr>
        <w:spacing w:line="480" w:lineRule="auto"/>
        <w:rPr>
          <w:ins w:id="258" w:author="Ruth" w:date="2013-05-14T17:51:00Z"/>
          <w:rFonts w:ascii="Calibri" w:hAnsi="Calibri" w:cs="CMR10"/>
        </w:rPr>
      </w:pPr>
    </w:p>
    <w:p w14:paraId="73CEE53F" w14:textId="48410198" w:rsidR="00A121EC" w:rsidRDefault="00A02F25" w:rsidP="00BE1656">
      <w:pPr>
        <w:spacing w:line="480" w:lineRule="auto"/>
        <w:rPr>
          <w:rFonts w:ascii="Calibri" w:hAnsi="Calibri" w:cs="CMR10"/>
        </w:rPr>
      </w:pPr>
      <w:r w:rsidRPr="00CB47DA">
        <w:rPr>
          <w:rFonts w:ascii="Calibri" w:hAnsi="Calibri" w:cs="CMR10"/>
        </w:rPr>
        <w:t xml:space="preserve">It has been </w:t>
      </w:r>
      <w:r w:rsidR="00CB47DA" w:rsidRPr="00CB47DA">
        <w:rPr>
          <w:rFonts w:ascii="Calibri" w:hAnsi="Calibri" w:cs="CMR10"/>
        </w:rPr>
        <w:t xml:space="preserve">demonstrated many times that </w:t>
      </w:r>
      <w:r w:rsidR="00CB47DA">
        <w:rPr>
          <w:rFonts w:ascii="Calibri" w:hAnsi="Calibri" w:cs="CMR10"/>
        </w:rPr>
        <w:t xml:space="preserve">the evolution of costly altruistic </w:t>
      </w:r>
      <w:r w:rsidR="00AB551D">
        <w:rPr>
          <w:rFonts w:ascii="Calibri" w:hAnsi="Calibri" w:cs="CMR10"/>
        </w:rPr>
        <w:t xml:space="preserve">behaviours can be facilitated </w:t>
      </w:r>
      <w:r w:rsidR="00B778B5">
        <w:rPr>
          <w:rFonts w:ascii="Calibri" w:hAnsi="Calibri" w:cs="CMR10"/>
        </w:rPr>
        <w:t>when groups consist of</w:t>
      </w:r>
      <w:r w:rsidR="00AB551D">
        <w:rPr>
          <w:rFonts w:ascii="Calibri" w:hAnsi="Calibri" w:cs="CMR10"/>
        </w:rPr>
        <w:t xml:space="preserve"> </w:t>
      </w:r>
      <w:r w:rsidR="00AF1332">
        <w:rPr>
          <w:rFonts w:ascii="Calibri" w:hAnsi="Calibri" w:cs="CMR10"/>
        </w:rPr>
        <w:t xml:space="preserve">close </w:t>
      </w:r>
      <w:r w:rsidR="00AB551D">
        <w:rPr>
          <w:rFonts w:ascii="Calibri" w:hAnsi="Calibri" w:cs="CMR10"/>
        </w:rPr>
        <w:t xml:space="preserve">relatives </w:t>
      </w:r>
      <w:r w:rsidR="00CB47DA">
        <w:rPr>
          <w:rFonts w:ascii="Calibri" w:hAnsi="Calibri" w:cs="CMR10"/>
        </w:rPr>
        <w:t>(ref</w:t>
      </w:r>
      <w:r w:rsidR="00B04A0F">
        <w:rPr>
          <w:rFonts w:ascii="Calibri" w:hAnsi="Calibri" w:cs="CMR10"/>
        </w:rPr>
        <w:t>s</w:t>
      </w:r>
      <w:r w:rsidR="00CB47DA">
        <w:rPr>
          <w:rFonts w:ascii="Calibri" w:hAnsi="Calibri" w:cs="CMR10"/>
        </w:rPr>
        <w:t xml:space="preserve"> •••</w:t>
      </w:r>
      <w:r w:rsidR="00B04A0F">
        <w:rPr>
          <w:rFonts w:ascii="Calibri" w:hAnsi="Calibri" w:cs="CMR10"/>
        </w:rPr>
        <w:t xml:space="preserve">) </w:t>
      </w:r>
      <w:r w:rsidR="00AF1332">
        <w:rPr>
          <w:rFonts w:ascii="Calibri" w:hAnsi="Calibri" w:cs="CMR10"/>
        </w:rPr>
        <w:t>However, it has not often been considered that there</w:t>
      </w:r>
      <w:r w:rsidR="00AB551D">
        <w:rPr>
          <w:rFonts w:ascii="Calibri" w:hAnsi="Calibri" w:cs="CMR10"/>
        </w:rPr>
        <w:t xml:space="preserve"> </w:t>
      </w:r>
      <w:r w:rsidR="00AF1332">
        <w:rPr>
          <w:rFonts w:ascii="Calibri" w:hAnsi="Calibri" w:cs="CMR10"/>
        </w:rPr>
        <w:t>are</w:t>
      </w:r>
      <w:r w:rsidR="00B04A0F">
        <w:rPr>
          <w:rFonts w:ascii="Calibri" w:hAnsi="Calibri" w:cs="CMR10"/>
        </w:rPr>
        <w:t xml:space="preserve"> ecological and demographic factors </w:t>
      </w:r>
      <w:r w:rsidR="00F45567">
        <w:rPr>
          <w:rFonts w:ascii="Calibri" w:hAnsi="Calibri" w:cs="CMR10"/>
        </w:rPr>
        <w:t xml:space="preserve">that </w:t>
      </w:r>
      <w:r w:rsidR="00357041">
        <w:rPr>
          <w:rFonts w:ascii="Calibri" w:hAnsi="Calibri" w:cs="CMR10"/>
        </w:rPr>
        <w:t xml:space="preserve">may </w:t>
      </w:r>
      <w:r w:rsidR="00F45567">
        <w:rPr>
          <w:rFonts w:ascii="Calibri" w:hAnsi="Calibri" w:cs="CMR10"/>
        </w:rPr>
        <w:t xml:space="preserve">prevent groups </w:t>
      </w:r>
      <w:r w:rsidR="00357041">
        <w:rPr>
          <w:rFonts w:ascii="Calibri" w:hAnsi="Calibri" w:cs="CMR10"/>
        </w:rPr>
        <w:t xml:space="preserve">from </w:t>
      </w:r>
      <w:r w:rsidR="00150913">
        <w:rPr>
          <w:rFonts w:ascii="Calibri" w:hAnsi="Calibri" w:cs="CMR10"/>
        </w:rPr>
        <w:t>restricting themselves to</w:t>
      </w:r>
      <w:r w:rsidR="00275D2B">
        <w:rPr>
          <w:rFonts w:ascii="Calibri" w:hAnsi="Calibri" w:cs="CMR10"/>
        </w:rPr>
        <w:t xml:space="preserve"> </w:t>
      </w:r>
      <w:r w:rsidR="00F45567">
        <w:rPr>
          <w:rFonts w:ascii="Calibri" w:hAnsi="Calibri" w:cs="CMR10"/>
        </w:rPr>
        <w:t xml:space="preserve">close </w:t>
      </w:r>
      <w:r w:rsidR="00B778B5">
        <w:rPr>
          <w:rFonts w:ascii="Calibri" w:hAnsi="Calibri" w:cs="CMR10"/>
        </w:rPr>
        <w:t xml:space="preserve">kin </w:t>
      </w:r>
      <w:r w:rsidR="00F45567">
        <w:rPr>
          <w:rFonts w:ascii="Calibri" w:hAnsi="Calibri" w:cs="CMR10"/>
        </w:rPr>
        <w:t>(</w:t>
      </w:r>
      <w:r w:rsidR="00B778B5">
        <w:rPr>
          <w:rFonts w:ascii="Calibri" w:hAnsi="Calibri" w:cs="CMR10"/>
        </w:rPr>
        <w:t xml:space="preserve">but, see </w:t>
      </w:r>
      <w:proofErr w:type="spellStart"/>
      <w:r w:rsidR="00B778B5">
        <w:rPr>
          <w:rFonts w:ascii="Calibri" w:hAnsi="Calibri" w:cs="CMR10"/>
        </w:rPr>
        <w:t>Avilés</w:t>
      </w:r>
      <w:proofErr w:type="spellEnd"/>
      <w:r w:rsidR="00B778B5">
        <w:rPr>
          <w:rFonts w:ascii="Calibri" w:hAnsi="Calibri" w:cs="CMR10"/>
        </w:rPr>
        <w:t xml:space="preserve"> et al. 2004</w:t>
      </w:r>
      <w:r w:rsidR="00F45567">
        <w:rPr>
          <w:rFonts w:ascii="Calibri" w:hAnsi="Calibri" w:cs="CMR10"/>
        </w:rPr>
        <w:t>).  Understanding</w:t>
      </w:r>
      <w:r w:rsidR="002E4A30">
        <w:rPr>
          <w:rFonts w:ascii="Calibri" w:hAnsi="Calibri" w:cs="CMR10"/>
        </w:rPr>
        <w:t xml:space="preserve"> </w:t>
      </w:r>
      <w:r w:rsidR="00357041">
        <w:rPr>
          <w:rFonts w:ascii="Calibri" w:hAnsi="Calibri" w:cs="CMR10"/>
        </w:rPr>
        <w:t>the</w:t>
      </w:r>
      <w:r w:rsidR="00B04A0F">
        <w:rPr>
          <w:rFonts w:ascii="Calibri" w:hAnsi="Calibri" w:cs="CMR10"/>
        </w:rPr>
        <w:t xml:space="preserve"> conditions </w:t>
      </w:r>
      <w:r w:rsidR="00357041">
        <w:rPr>
          <w:rFonts w:ascii="Calibri" w:hAnsi="Calibri" w:cs="CMR10"/>
        </w:rPr>
        <w:t xml:space="preserve">that </w:t>
      </w:r>
      <w:r w:rsidR="00275D2B">
        <w:rPr>
          <w:rFonts w:ascii="Calibri" w:hAnsi="Calibri" w:cs="CMR10"/>
        </w:rPr>
        <w:t xml:space="preserve">influence the evolution of kinship rules of admission </w:t>
      </w:r>
      <w:r w:rsidR="00951C56">
        <w:rPr>
          <w:rFonts w:ascii="Calibri" w:hAnsi="Calibri" w:cs="CMR10"/>
        </w:rPr>
        <w:t xml:space="preserve">will </w:t>
      </w:r>
      <w:r w:rsidR="006473FB">
        <w:rPr>
          <w:rFonts w:ascii="Calibri" w:hAnsi="Calibri" w:cs="CMR10"/>
        </w:rPr>
        <w:t xml:space="preserve">thus </w:t>
      </w:r>
      <w:r w:rsidR="002E4A30">
        <w:rPr>
          <w:rFonts w:ascii="Calibri" w:hAnsi="Calibri" w:cs="CMR10"/>
        </w:rPr>
        <w:t>give us</w:t>
      </w:r>
      <w:r w:rsidR="008219BE">
        <w:rPr>
          <w:rFonts w:ascii="Calibri" w:hAnsi="Calibri" w:cs="CMR10"/>
        </w:rPr>
        <w:t xml:space="preserve"> insight into why </w:t>
      </w:r>
      <w:r w:rsidR="00A121EC">
        <w:rPr>
          <w:rFonts w:ascii="Calibri" w:hAnsi="Calibri" w:cs="CMR10"/>
        </w:rPr>
        <w:t xml:space="preserve">and how </w:t>
      </w:r>
      <w:r w:rsidR="008219BE">
        <w:rPr>
          <w:rFonts w:ascii="Calibri" w:hAnsi="Calibri" w:cs="CMR10"/>
        </w:rPr>
        <w:t>the</w:t>
      </w:r>
      <w:r w:rsidR="002E4A30">
        <w:rPr>
          <w:rFonts w:ascii="Calibri" w:hAnsi="Calibri" w:cs="CMR10"/>
        </w:rPr>
        <w:t xml:space="preserve"> </w:t>
      </w:r>
      <w:r w:rsidR="008219BE">
        <w:rPr>
          <w:rFonts w:ascii="Calibri" w:hAnsi="Calibri" w:cs="CMR10"/>
        </w:rPr>
        <w:t xml:space="preserve">composition of social groups varies </w:t>
      </w:r>
      <w:r w:rsidR="006473FB">
        <w:rPr>
          <w:rFonts w:ascii="Calibri" w:hAnsi="Calibri" w:cs="CMR10"/>
        </w:rPr>
        <w:t xml:space="preserve">among </w:t>
      </w:r>
      <w:r w:rsidR="00951C56">
        <w:rPr>
          <w:rFonts w:ascii="Calibri" w:hAnsi="Calibri" w:cs="CMR10"/>
        </w:rPr>
        <w:t>species and environments</w:t>
      </w:r>
      <w:ins w:id="259" w:author="Ruth" w:date="2013-05-15T19:59:00Z">
        <w:r w:rsidR="00E0053A">
          <w:rPr>
            <w:rFonts w:ascii="Calibri" w:hAnsi="Calibri" w:cs="CMR10"/>
          </w:rPr>
          <w:t xml:space="preserve"> </w:t>
        </w:r>
        <w:r w:rsidR="00E0053A">
          <w:rPr>
            <w:rFonts w:ascii="Calibri" w:hAnsi="Calibri" w:cs="CMR10"/>
          </w:rPr>
          <w:fldChar w:fldCharType="begin"/>
        </w:r>
      </w:ins>
      <w:ins w:id="260" w:author="Ruth" w:date="2013-05-15T20:00:00Z">
        <w:r w:rsidR="00E0053A">
          <w:rPr>
            <w:rFonts w:ascii="Calibri" w:hAnsi="Calibri" w:cs="CMR10"/>
          </w:rPr>
          <w:instrText xml:space="preserve"> ADDIN ZOTERO_ITEM CSL_CITATION {"citationID":"I7wEQlVD","properties":{"formattedCitation":"{\\rtf (Pamilo, Gertsch, Thoren, \\i et al.\\i0{}, 1997; Ross, 2001; Clutton-Brock, 2002; Beckerman, Sharp &amp; Hatchwell, 2011)}","plainCitation":"(Pamilo, Gertsch, Thoren, et al., 1997; Ross, 2001; Clutton-Brock, 2002; Beckerman, Sharp &amp; Hatchwell, 2011)"},"citationItems":[{"id":238,"uris":["http://zotero.org/users/701671/items/RKDPTZQW"],"uri":["http://zotero.org/users/701671/items/RKDPTZQW"],"itemData":{"id":238,"type":"article-journal","title":"Molecular Population Genetics of Social Insects","container-title":"Annual Review of Ecology and Systematics","page":"1-25","volume":"28","source":"JSTOR","abstract":"The life of social insects centers around sedentary colonies that can include individuals belonging to different patrilines or matrilines, with a turnover of reproductives. The colony is a scene for both cooperation and conflicts, and the conceptual framework for the evolution of social life and colony organization is provided by the kin selection theory. Variable molecular markers make it possible to dissect kinship within colonies, identifying patrilines and matrilines and estimating genetic relatednesses. Such markers have been used to test hypotheses on social conflicts between queens and workers (split sex ratio hypothesis), among workers (worker policing hypothesis), and among reproductive females (skew hypothesis). The data from several species of ants, bees, and wasps indicate that workers can obtain information on the genetic heterogeneity of their colonies and use that information to manipulate reproductive decisions. The social structure of colonies and the mode of colony founding affect the population-wide dispersal of sexuals. Populations with multi-queen colonial networks have limited dispersal; females stay in their natal colonies, and mating flights can be restricted. As a result, coexisting queens tend to be related to each other, maintaining the genetic integrity of colonies, and populations become spatially differentiated to an extent that can lead even to socially driven speciation.","DOI":"10.2307/2952484","ISSN":"0066-4162","note":"ArticleType: research-article / Full publication date: 1997 / Copyright © 1997 Annual Reviews","journalAbbreviation":"Annual Review of Ecology and Systematics","author":[{"family":"Pamilo","given":"Pekka"},{"family":"Gertsch","given":"Pia"},{"family":"Thoren","given":"Peter"},{"family":"Seppa","given":"Perttu"}],"issued":{"date-parts":[["1997",1,1]]},"accessed":{"date-parts":[["2013",1,28]],"season":"23:15:10"}}},{"id":55,"uris":["http://zotero.org/users/701671/items/7CTJVM7U"],"uri":["http://zotero.org/users/701671/items/7CTJVM7U"],"itemData":{"id":55,"type":"article-journal","title":"Molecular ecology of social behaviour: analyses of breeding systems and genetic structure","container-title":"Molecular ecology","page":"265-284","volume":"10","issue":"2","source":"NCBI PubMed","abstract":"Molecular genetic studies of group kin composition and local genetic structure in social organisms are becoming increasingly common. A conceptual and mathematical framework that links attributes of the breeding system to group composition and genetic structure is presented here, and recent empirical studies are reviewed in the context of this framework. Breeding system properties, including the number of breeders in a social group, their genetic relatedness, and skew in their parentage, determine group composition and the distribution of genetic variation within and between social units. This group genetic structure in turn influences the opportunities for conflict and cooperation to evolve within groups and for selection to occur among groups or clusters of groups. Thus, molecular studies of social groups provide the starting point for analyses of the selective forces involved in social evolution, as well as for analyses of other fundamental evolutionary problems related to sex allocation, reproductive skew, life history evolution, and the nature of selection in hierarchically structured populations. The framework presented here provides a standard system for interpreting and integrating genetic and natural history data from social organisms for application to a broad range of evolutionary questions.","ISSN":"0962-1083","note":"PMID: 11298944","shortTitle":"Molecular ecology of social behaviour","journalAbbreviation":"Mol. Ecol.","author":[{"family":"Ross","given":"K G"}],"issued":{"date-parts":[["2001",2]]},"PMID":"11298944"}},{"id":229,"uris":["http://zotero.org/users/701671/items/QRW768JE"],"uri":["http://zotero.org/users/701671/items/QRW768JE"],"itemData":{"id":229,"type":"article-journal","title":"Behavioral ecology - Breeding together: Kin selection and mutualism in   cooperative vertebrates","container-title":"Science","page":"69-72","volume":"296","issue":"5565","source":"ISI Web of Knowledge","abstract":"`In cooperatively breeding vertebrates, nonbreeding helpers raise young produced by dominant breeders. Although the evolution of cooperative breeding has often been,attributed primarily to kin selection (whereby individuals gain \"indirect\" benefits to their fitness by assisting collateral relatives), there is increasing evidence that helpers can be unrelated to the young they are raising. Recent studies also suggest that the indirect benefits of cooperative behavior may often have been overestimated while the direct benefits of helping to the helper's own fitness have probably been underestimated. It now seems likely that the evolutionary mechanisms maintaining cooperative breeding are diverse and that, in some species, the direct benefits of helping may be sufficient to maintain cooperative societies. The benefits of cooperation in vertebrate societies may consequently show parallels with those in human societies, where cooperation between unrelated individuals is frequent and social institutions are often maintained by generalized reciprocity.","DOI":"10.1126/science.296.5565.69","ISSN":"0036-8075","shortTitle":"Behavioral ecology - Breeding together","journalAbbreviation":"Science","language":"English","author":[{"family":"Clutton-Brock","given":"T."}],"issued":{"date-parts":[["2002",4,5]]}}},{"id":256,"uris":["http://zotero.org/users/701671/items/T3NTRDEX"],"uri":["http://zotero.org/users/701671/items/T3NTRDEX"],"itemData":{"id":256,"type":"article-journal","title":"Predation and kin-structured populations: an empirical perspective on the evolution of cooperation","container-title":"Behavioral Ecology","page":"1294-1303","volume":"22","issue":"6","source":"beheco.oxfordjournals.org","DOI":"10.1093/beheco/arr131","ISSN":"1045-2249, 1465-7279","shortTitle":"Predation and kin-structured populations","journalAbbreviation":"Behavioral Ecology","language":"en","author":[{"family":"Beckerman","given":"Andrew P."},{"family":"Sharp","given":"Stuart P."},{"family":"Hatchwell","given":"Ben J."}],"issued":{"date-parts":[["2011",11,1]]},"accessed":{"date-parts":[["2013",1,28]],"season":"23:27:43"}}}],"schema":"https://github.com/citation-style-language/schema/raw/master/csl-citation.json"} </w:instrText>
        </w:r>
      </w:ins>
      <w:r w:rsidR="00E0053A">
        <w:rPr>
          <w:rFonts w:ascii="Calibri" w:hAnsi="Calibri" w:cs="CMR10"/>
        </w:rPr>
        <w:fldChar w:fldCharType="separate"/>
      </w:r>
      <w:r w:rsidR="00E0053A" w:rsidRPr="008B2484">
        <w:rPr>
          <w:rFonts w:ascii="Calibri" w:hAnsi="Calibri" w:cs="Times New Roman"/>
          <w:szCs w:val="24"/>
        </w:rPr>
        <w:t xml:space="preserve">(Pamilo, Gertsch, Thoren, </w:t>
      </w:r>
      <w:r w:rsidR="00E0053A" w:rsidRPr="008B2484">
        <w:rPr>
          <w:rFonts w:ascii="Calibri" w:hAnsi="Calibri" w:cs="Times New Roman"/>
          <w:i/>
          <w:iCs/>
          <w:szCs w:val="24"/>
        </w:rPr>
        <w:t>et al.</w:t>
      </w:r>
      <w:r w:rsidR="00E0053A" w:rsidRPr="008B2484">
        <w:rPr>
          <w:rFonts w:ascii="Calibri" w:hAnsi="Calibri" w:cs="Times New Roman"/>
          <w:szCs w:val="24"/>
        </w:rPr>
        <w:t>, 1997; Ross, 2001; Clutton-Brock, 2002; Beckerman, Sharp &amp; Hatchwell, 2011)</w:t>
      </w:r>
      <w:ins w:id="261" w:author="Ruth" w:date="2013-05-15T19:59:00Z">
        <w:r w:rsidR="00E0053A">
          <w:rPr>
            <w:rFonts w:ascii="Calibri" w:hAnsi="Calibri" w:cs="CMR10"/>
          </w:rPr>
          <w:fldChar w:fldCharType="end"/>
        </w:r>
      </w:ins>
      <w:r w:rsidR="00951C56">
        <w:rPr>
          <w:rFonts w:ascii="Calibri" w:hAnsi="Calibri" w:cs="CMR10"/>
        </w:rPr>
        <w:t xml:space="preserve">. </w:t>
      </w:r>
    </w:p>
    <w:p w14:paraId="633DA1F0" w14:textId="0F73B4B7" w:rsidR="00AB551D" w:rsidRDefault="00951C56" w:rsidP="00BE1656">
      <w:pPr>
        <w:spacing w:line="480" w:lineRule="auto"/>
        <w:rPr>
          <w:rFonts w:ascii="Calibri" w:hAnsi="Calibri" w:cs="CMR10"/>
        </w:rPr>
      </w:pPr>
      <w:r>
        <w:rPr>
          <w:rFonts w:ascii="Calibri" w:hAnsi="Calibri" w:cs="CMR10"/>
        </w:rPr>
        <w:t>Our</w:t>
      </w:r>
      <w:r w:rsidR="00494946">
        <w:rPr>
          <w:rFonts w:ascii="Calibri" w:hAnsi="Calibri" w:cs="CMR10"/>
        </w:rPr>
        <w:t xml:space="preserve"> </w:t>
      </w:r>
      <w:r w:rsidR="002E4A30">
        <w:rPr>
          <w:rFonts w:ascii="Calibri" w:hAnsi="Calibri" w:cs="CMR10"/>
        </w:rPr>
        <w:t xml:space="preserve">model </w:t>
      </w:r>
      <w:r w:rsidR="00233E9C">
        <w:rPr>
          <w:rFonts w:ascii="Calibri" w:hAnsi="Calibri" w:cs="CMR10"/>
        </w:rPr>
        <w:t xml:space="preserve">shows how </w:t>
      </w:r>
      <w:r w:rsidR="00494946">
        <w:rPr>
          <w:rFonts w:ascii="Calibri" w:hAnsi="Calibri" w:cs="CMR10"/>
        </w:rPr>
        <w:t xml:space="preserve">the </w:t>
      </w:r>
      <w:r>
        <w:rPr>
          <w:rFonts w:ascii="Calibri" w:hAnsi="Calibri" w:cs="CMR10"/>
        </w:rPr>
        <w:t xml:space="preserve">demographic </w:t>
      </w:r>
      <w:r w:rsidR="00A70664">
        <w:rPr>
          <w:rFonts w:ascii="Calibri" w:hAnsi="Calibri" w:cs="CMR10"/>
        </w:rPr>
        <w:t>characteristics of a species play</w:t>
      </w:r>
      <w:r w:rsidR="008D5469">
        <w:rPr>
          <w:rFonts w:ascii="Calibri" w:hAnsi="Calibri" w:cs="CMR10"/>
        </w:rPr>
        <w:t xml:space="preserve"> a fundamental role</w:t>
      </w:r>
      <w:r w:rsidR="00F34D67">
        <w:rPr>
          <w:rFonts w:ascii="Calibri" w:hAnsi="Calibri" w:cs="CMR10"/>
        </w:rPr>
        <w:t xml:space="preserve"> in determining the</w:t>
      </w:r>
      <w:r w:rsidR="002E4A30">
        <w:rPr>
          <w:rFonts w:ascii="Calibri" w:hAnsi="Calibri" w:cs="CMR10"/>
        </w:rPr>
        <w:t xml:space="preserve"> </w:t>
      </w:r>
      <w:r w:rsidR="00F34D67">
        <w:rPr>
          <w:rFonts w:ascii="Calibri" w:hAnsi="Calibri" w:cs="CMR10"/>
        </w:rPr>
        <w:t xml:space="preserve">kin </w:t>
      </w:r>
      <w:r w:rsidR="002E4A30">
        <w:rPr>
          <w:rFonts w:ascii="Calibri" w:hAnsi="Calibri" w:cs="CMR10"/>
        </w:rPr>
        <w:t xml:space="preserve">composition of </w:t>
      </w:r>
      <w:r w:rsidR="009262C3">
        <w:rPr>
          <w:rFonts w:ascii="Calibri" w:hAnsi="Calibri" w:cs="CMR10"/>
        </w:rPr>
        <w:t xml:space="preserve">its </w:t>
      </w:r>
      <w:r w:rsidR="002E4A30">
        <w:rPr>
          <w:rFonts w:ascii="Calibri" w:hAnsi="Calibri" w:cs="CMR10"/>
        </w:rPr>
        <w:t>social groups</w:t>
      </w:r>
      <w:r w:rsidR="00494946">
        <w:rPr>
          <w:rFonts w:ascii="Calibri" w:hAnsi="Calibri" w:cs="CMR10"/>
        </w:rPr>
        <w:t xml:space="preserve">. </w:t>
      </w:r>
      <w:r w:rsidR="002E4A30">
        <w:rPr>
          <w:rFonts w:ascii="Calibri" w:hAnsi="Calibri" w:cs="CMR10"/>
        </w:rPr>
        <w:t>Our</w:t>
      </w:r>
      <w:r w:rsidR="00AB551D">
        <w:rPr>
          <w:rFonts w:ascii="Calibri" w:hAnsi="Calibri" w:cs="CMR10"/>
        </w:rPr>
        <w:t xml:space="preserve"> main </w:t>
      </w:r>
      <w:r w:rsidR="002E4A30">
        <w:rPr>
          <w:rFonts w:ascii="Calibri" w:hAnsi="Calibri" w:cs="CMR10"/>
        </w:rPr>
        <w:t>finding</w:t>
      </w:r>
      <w:r w:rsidR="00AB551D">
        <w:rPr>
          <w:rFonts w:ascii="Calibri" w:hAnsi="Calibri" w:cs="CMR10"/>
        </w:rPr>
        <w:t xml:space="preserve"> is that</w:t>
      </w:r>
      <w:r w:rsidR="003203F2">
        <w:rPr>
          <w:rFonts w:ascii="Calibri" w:hAnsi="Calibri" w:cs="CMR10"/>
        </w:rPr>
        <w:t>, if the size of the groups is externally determined, the</w:t>
      </w:r>
      <w:r w:rsidR="00635F27">
        <w:rPr>
          <w:rFonts w:ascii="Calibri" w:hAnsi="Calibri" w:cs="CMR10"/>
        </w:rPr>
        <w:t xml:space="preserve"> </w:t>
      </w:r>
      <w:r w:rsidR="003203F2">
        <w:rPr>
          <w:rFonts w:ascii="Calibri" w:hAnsi="Calibri" w:cs="CMR10"/>
        </w:rPr>
        <w:t xml:space="preserve">fecundity of the species has the largest </w:t>
      </w:r>
      <w:r w:rsidR="00635F27">
        <w:rPr>
          <w:rFonts w:ascii="Calibri" w:hAnsi="Calibri" w:cs="CMR10"/>
        </w:rPr>
        <w:t>effect on the k</w:t>
      </w:r>
      <w:r w:rsidR="003203F2">
        <w:rPr>
          <w:rFonts w:ascii="Calibri" w:hAnsi="Calibri" w:cs="CMR10"/>
        </w:rPr>
        <w:t xml:space="preserve">in composition of groups.  </w:t>
      </w:r>
      <w:r w:rsidR="00635F27">
        <w:rPr>
          <w:rFonts w:ascii="Calibri" w:hAnsi="Calibri" w:cs="CMR10"/>
        </w:rPr>
        <w:t>Intriguingly</w:t>
      </w:r>
      <w:r w:rsidR="002E4A30">
        <w:rPr>
          <w:rFonts w:ascii="Calibri" w:hAnsi="Calibri" w:cs="CMR10"/>
        </w:rPr>
        <w:t>,</w:t>
      </w:r>
      <w:r w:rsidR="00635F27">
        <w:rPr>
          <w:rFonts w:ascii="Calibri" w:hAnsi="Calibri" w:cs="CMR10"/>
        </w:rPr>
        <w:t xml:space="preserve"> </w:t>
      </w:r>
      <w:r w:rsidR="00CE1292">
        <w:rPr>
          <w:rFonts w:ascii="Calibri" w:hAnsi="Calibri" w:cs="CMR10"/>
        </w:rPr>
        <w:t xml:space="preserve">the </w:t>
      </w:r>
      <w:r w:rsidR="00635F27">
        <w:rPr>
          <w:rFonts w:ascii="Calibri" w:hAnsi="Calibri" w:cs="CMR10"/>
        </w:rPr>
        <w:t>group carrying capacity</w:t>
      </w:r>
      <w:r w:rsidR="002E4A30">
        <w:rPr>
          <w:rFonts w:ascii="Calibri" w:hAnsi="Calibri" w:cs="CMR10"/>
        </w:rPr>
        <w:t xml:space="preserve"> and the</w:t>
      </w:r>
      <w:r w:rsidR="003203F2">
        <w:rPr>
          <w:rFonts w:ascii="Calibri" w:hAnsi="Calibri" w:cs="CMR10"/>
        </w:rPr>
        <w:t xml:space="preserve"> cost</w:t>
      </w:r>
      <w:r w:rsidR="002E4A30">
        <w:rPr>
          <w:rFonts w:ascii="Calibri" w:hAnsi="Calibri" w:cs="CMR10"/>
        </w:rPr>
        <w:t xml:space="preserve"> of cooperation</w:t>
      </w:r>
      <w:r w:rsidR="00635F27">
        <w:rPr>
          <w:rFonts w:ascii="Calibri" w:hAnsi="Calibri" w:cs="CMR10"/>
        </w:rPr>
        <w:t xml:space="preserve"> only had a small influence</w:t>
      </w:r>
      <w:r w:rsidR="002E4A30">
        <w:rPr>
          <w:rFonts w:ascii="Calibri" w:hAnsi="Calibri" w:cs="CMR10"/>
        </w:rPr>
        <w:t xml:space="preserve"> on the </w:t>
      </w:r>
      <w:r w:rsidR="00A70664">
        <w:rPr>
          <w:rFonts w:ascii="Calibri" w:hAnsi="Calibri" w:cs="CMR10"/>
        </w:rPr>
        <w:t xml:space="preserve">composition </w:t>
      </w:r>
      <w:r w:rsidR="002E4A30">
        <w:rPr>
          <w:rFonts w:ascii="Calibri" w:hAnsi="Calibri" w:cs="CMR10"/>
        </w:rPr>
        <w:t xml:space="preserve">of </w:t>
      </w:r>
      <w:r w:rsidR="00CE1292">
        <w:rPr>
          <w:rFonts w:ascii="Calibri" w:hAnsi="Calibri" w:cs="CMR10"/>
        </w:rPr>
        <w:t xml:space="preserve">the social </w:t>
      </w:r>
      <w:r w:rsidR="002E4A30">
        <w:rPr>
          <w:rFonts w:ascii="Calibri" w:hAnsi="Calibri" w:cs="CMR10"/>
        </w:rPr>
        <w:t>groups</w:t>
      </w:r>
      <w:r w:rsidR="00635F27">
        <w:rPr>
          <w:rFonts w:ascii="Calibri" w:hAnsi="Calibri" w:cs="CMR10"/>
        </w:rPr>
        <w:t xml:space="preserve">, except </w:t>
      </w:r>
      <w:r w:rsidR="0019139D">
        <w:rPr>
          <w:rFonts w:ascii="Calibri" w:hAnsi="Calibri" w:cs="CMR10"/>
        </w:rPr>
        <w:t xml:space="preserve">in </w:t>
      </w:r>
      <w:r w:rsidR="00635F27">
        <w:rPr>
          <w:rFonts w:ascii="Calibri" w:hAnsi="Calibri" w:cs="CMR10"/>
        </w:rPr>
        <w:t>cases where the intrinsic rate of growth was very low and cost</w:t>
      </w:r>
      <w:r w:rsidR="00F34D67">
        <w:rPr>
          <w:rFonts w:ascii="Calibri" w:hAnsi="Calibri" w:cs="CMR10"/>
        </w:rPr>
        <w:t>s</w:t>
      </w:r>
      <w:r w:rsidR="00635F27">
        <w:rPr>
          <w:rFonts w:ascii="Calibri" w:hAnsi="Calibri" w:cs="CMR10"/>
        </w:rPr>
        <w:t xml:space="preserve"> of cooperation high</w:t>
      </w:r>
      <w:r w:rsidR="00357041">
        <w:rPr>
          <w:rFonts w:ascii="Calibri" w:hAnsi="Calibri" w:cs="CMR10"/>
        </w:rPr>
        <w:t xml:space="preserve"> (Fig. 3)</w:t>
      </w:r>
      <w:r w:rsidR="00635F27">
        <w:rPr>
          <w:rFonts w:ascii="Calibri" w:hAnsi="Calibri" w:cs="CMR10"/>
        </w:rPr>
        <w:t>.</w:t>
      </w:r>
    </w:p>
    <w:p w14:paraId="4E7A5E5C" w14:textId="77777777" w:rsidR="008D4B69" w:rsidRDefault="008D4B69" w:rsidP="00BE1656">
      <w:pPr>
        <w:spacing w:line="480" w:lineRule="auto"/>
        <w:rPr>
          <w:rFonts w:ascii="Calibri" w:hAnsi="Calibri" w:cs="CMR10"/>
          <w:i/>
        </w:rPr>
      </w:pPr>
    </w:p>
    <w:p w14:paraId="4782D806" w14:textId="795B8A4F" w:rsidR="00121039" w:rsidRPr="00CB47DA" w:rsidRDefault="00121039" w:rsidP="00BE1656">
      <w:pPr>
        <w:spacing w:line="480" w:lineRule="auto"/>
        <w:rPr>
          <w:rFonts w:ascii="Calibri" w:hAnsi="Calibri" w:cs="CMR10"/>
          <w:i/>
        </w:rPr>
      </w:pPr>
      <w:r w:rsidRPr="00CB47DA">
        <w:rPr>
          <w:rFonts w:ascii="Calibri" w:hAnsi="Calibri" w:cs="CMR10"/>
          <w:i/>
        </w:rPr>
        <w:t xml:space="preserve">Explanation of </w:t>
      </w:r>
      <w:r w:rsidR="00BE1656" w:rsidRPr="00CB47DA">
        <w:rPr>
          <w:rFonts w:ascii="Calibri" w:hAnsi="Calibri" w:cs="CMR10"/>
          <w:i/>
        </w:rPr>
        <w:t>effects</w:t>
      </w:r>
      <w:r w:rsidRPr="00CB47DA">
        <w:rPr>
          <w:rFonts w:ascii="Calibri" w:hAnsi="Calibri" w:cs="CMR10"/>
          <w:i/>
        </w:rPr>
        <w:t xml:space="preserve"> of </w:t>
      </w:r>
      <w:r w:rsidR="008D5469">
        <w:rPr>
          <w:rFonts w:ascii="Calibri" w:hAnsi="Calibri" w:cs="CMR10"/>
          <w:i/>
        </w:rPr>
        <w:t>r</w:t>
      </w:r>
      <w:r w:rsidRPr="00CB47DA">
        <w:rPr>
          <w:rFonts w:ascii="Calibri" w:hAnsi="Calibri" w:cs="CMR10"/>
          <w:i/>
        </w:rPr>
        <w:t xml:space="preserve">, Beta and </w:t>
      </w:r>
      <w:r w:rsidR="008D5469">
        <w:rPr>
          <w:rFonts w:ascii="Calibri" w:hAnsi="Calibri" w:cs="CMR10"/>
          <w:i/>
        </w:rPr>
        <w:t>c</w:t>
      </w:r>
    </w:p>
    <w:p w14:paraId="01A6278A" w14:textId="5E3F1C1F" w:rsidR="008D4B69" w:rsidRDefault="002E4A30" w:rsidP="00CA63FC">
      <w:pPr>
        <w:spacing w:line="480" w:lineRule="auto"/>
      </w:pPr>
      <w:r>
        <w:t>O</w:t>
      </w:r>
      <w:r w:rsidR="004A597A">
        <w:t>ther studies</w:t>
      </w:r>
      <w:r w:rsidR="00403A8A">
        <w:t xml:space="preserve"> </w:t>
      </w:r>
      <w:r w:rsidR="00E245C8">
        <w:t>have suggested</w:t>
      </w:r>
      <w:r w:rsidR="00403A8A">
        <w:t xml:space="preserve"> that there </w:t>
      </w:r>
      <w:r w:rsidR="00422EB1">
        <w:t xml:space="preserve">should be </w:t>
      </w:r>
      <w:r w:rsidR="00403A8A">
        <w:t xml:space="preserve">a trade-off when forming social groups between group size and kin </w:t>
      </w:r>
      <w:r w:rsidR="00190762">
        <w:t>restrictiveness</w:t>
      </w:r>
      <w:r w:rsidR="004A597A">
        <w:t xml:space="preserve"> </w:t>
      </w:r>
      <w:r w:rsidR="00403A8A">
        <w:t xml:space="preserve"> </w:t>
      </w:r>
      <w:r w:rsidR="00544463">
        <w:fldChar w:fldCharType="begin"/>
      </w:r>
      <w:r w:rsidR="00A748E3">
        <w:instrText xml:space="preserve"> ADDIN ZOTERO_ITEM CSL_CITATION {"citationID":"1mbdsRsO","properties":{"formattedCitation":"{\\rtf (Avil\\uc0\\u233{}s, Fletcher &amp; Cutter, 2004; Altmann, 1979; Chesser, 1998; Lukas, Reynolds, Boesch, \\i et al.\\i0{}, 2005)}","plainCitation":"(Avilés, Fletcher &amp; Cutter, 2004; Altmann, 1979; Chesser, 1998; Lukas, Reynolds, Boesch, et al., 2005)"},"citationItems":[{"id":93,"uris":["http://zotero.org/users/701671/items/B2XGFZ85"],"uri":["http://zotero.org/users/701671/items/B2XGFZ85"],"itemData":{"id":93,"type":"article-journal","title":"The kin composition of social groups: trading group size for degree of altruism","container-title":"The American naturalist","page":"132-144","volume":"164","issue":"2","source":"NCBI PubMed","abstract":"Why some social systems form groups composed of kin, while others do not, has gone largely untreated in the literature. Using an individual-based simulation model, we explore the demographic consequences of making kinship a criterion in group formation. We find that systems where social groups consist of one-generation breeding associations may face a serious trade-off between degree of altruism and group size that is largely mediated by their kin composition. On the one hand, restricting groups to close kin allows the evolution of highly altruistic behaviors but may limit group size to suboptimal levels, the more severely so the smaller the intrinsic fecundity of the species and the stricter the kin admission rule. Group size requirements, on the other hand, can be met by admitting nonkin into groups, but not without limiting the degree of altruism that can evolve. As a solution to this conundrum, we show that if helping roles within groups are assigned through a lottery rather than being genetically determined, maximum degrees of altruism can evolve in groups of nonrelatives of any size. Such a \"lottery\" mechanism may explain reproductive and helping patterns in organisms as varied as the cellular slime molds, pleometrotic ants, and Galapagos hawks.","DOI":"10.1086/422263","ISSN":"1537-5323","note":"PMID: 15278839","shortTitle":"The kin composition of social groups","journalAbbreviation":"Am. Nat.","author":[{"family":"Avilés","given":"Leticia"},{"family":"Fletcher","given":"Jeffrey A"},{"family":"Cutter","given":"Asher D"}],"issued":{"date-parts":[["2004",8]]},"PMID":"15278839"}},{"id":263,"uris":["http://zotero.org/users/701671/items/TE4TPRWQ"],"uri":["http://zotero.org/users/701671/items/TE4TPRWQ"],"itemData":{"id":263,"type":"article-journal","title":"Age Cohorts as Paternal Sibships","container-title":"Behavioral Ecology and Sociobiology","page":"161-164","volume":"6","issue":"2","source":"ISI Web of Knowledge","DOI":"10.1007/BF00292563","ISSN":"0340-5443","journalAbbreviation":"Behav. Ecol. Sociobiol.","language":"English","author":[{"family":"Altmann","given":"J."}],"issued":{"date-parts":[["1979"]]}}},{"id":182,"uris":["http://zotero.org/users/701671/items/K2T7VWK7"],"uri":["http://zotero.org/users/701671/items/K2T7VWK7"],"itemData":{"id":182,"type":"article-journal","title":"Relativity of behavioral interactions in socially structured populations","container-title":"Journal of Mammalogy","page":"713-724","volume":"79","issue":"3","source":"ISI Web of Knowledge","abstract":"Mammals form a variety of inter-individual associations within populations. Because associations between individuals usually are typified by different degrees of genetic correlations within and among groups, evolution of behaviors appropriate ro each type will differ also. I reviewed alternative types of behavior and examined conditions favorable for the evolution of social groups. F-statistics are fundamental to evolution of social behaviors and estimation of spatial and temporal dynamics of gene frequencies. Therefore, mating and dispersal tactics within populations establish the genetic background which, in turn, influences selection of other behavioral characteristics. Because evolution of social behaviors is relative to proportions of gene diversity among groups, conditions favoring evolutionary change may remain relatively constant despite continuous losses in genetic variance over time. Evolution of spite and behaviors favoring family groups may be limited by low reproductive rates in many mammals. Low reproductive potential also may be a primary reason that many mammalian social groupings are formed among offspring of related families. Mating behaviors most conducive to the formation of inter-family social groups are discussed.","DOI":"10.2307/1383082","ISSN":"0022-2372","journalAbbreviation":"J. Mammal.","language":"English","author":[{"family":"Chesser","given":"R. K."}],"issued":{"date-parts":[["1998",8]]}}},{"id":275,"uris":["http://zotero.org/users/701671/items/TTTESXT5"],"uri":["http://zotero.org/users/701671/items/TTTESXT5"],"itemData":{"id":275,"type":"article-journal","title":"To what extent does living in a group mean living with kin?","container-title":"Molecular Ecology","page":"2181-2196","volume":"14","issue":"7","source":"EBSCOhost","abstract":"Chimpanzees live in large groups featuring remarkable levels of gregariousness and cooperation among the males. Because males stay in their natal communities their entire lives and are hence expected to be living with male relatives, cooperation is therefore assumed to occur within one large 'family' group. However, we found that the average relatedness among males within several chimpanzee groups as determined by microsatellite analysis is in fact rather low, and only rarely significantly higher than average relatedness of females in the groups or of males compared across groups. To explain these findings, mathematical predictions for average relatedness according to group size, reproductive skew and sex bias in dispersal were derived. The results show that high average relatedness among the philopatric sex is only expected in very small groups, which is confirmed by a comparison with published data. Our study therefore suggests that interactions among larger number of individuals may not be primarily driven by kin relationships.;","ISSN":"0962-1083","call-number":"15910336","journalAbbreviation":"Molecular Ecology","author":[{"family":"Lukas","given":"D"},{"family":"Reynolds","given":"V"},{"family":"Boesch","given":"C"},{"family":"Vigilant","given":"L"}],"issued":{"date-parts":[["2005",6]]}}}],"schema":"https://github.com/citation-style-language/schema/raw/master/csl-citation.json"} </w:instrText>
      </w:r>
      <w:r w:rsidR="00544463">
        <w:fldChar w:fldCharType="separate"/>
      </w:r>
      <w:r w:rsidR="00C27F94" w:rsidRPr="00794998">
        <w:rPr>
          <w:rFonts w:ascii="Calibri" w:hAnsi="Calibri" w:cs="Times New Roman"/>
          <w:szCs w:val="24"/>
        </w:rPr>
        <w:t xml:space="preserve">(Avilés, Fletcher &amp; Cutter, 2004; Altmann, 1979; Chesser, 1998; Lukas, Reynolds, Boesch, </w:t>
      </w:r>
      <w:r w:rsidR="00C27F94" w:rsidRPr="00794998">
        <w:rPr>
          <w:rFonts w:ascii="Calibri" w:hAnsi="Calibri" w:cs="Times New Roman"/>
          <w:i/>
          <w:iCs/>
          <w:szCs w:val="24"/>
        </w:rPr>
        <w:t>et al.</w:t>
      </w:r>
      <w:r w:rsidR="00C27F94" w:rsidRPr="00794998">
        <w:rPr>
          <w:rFonts w:ascii="Calibri" w:hAnsi="Calibri" w:cs="Times New Roman"/>
          <w:szCs w:val="24"/>
        </w:rPr>
        <w:t>, 2005)</w:t>
      </w:r>
      <w:r w:rsidR="00544463">
        <w:fldChar w:fldCharType="end"/>
      </w:r>
      <w:r w:rsidR="00A70664">
        <w:t>.</w:t>
      </w:r>
      <w:r w:rsidR="00813BD6">
        <w:t xml:space="preserve"> </w:t>
      </w:r>
      <w:r w:rsidR="00836D78">
        <w:t>Our</w:t>
      </w:r>
      <w:r w:rsidR="0019295F">
        <w:t xml:space="preserve"> evolutionary simulations</w:t>
      </w:r>
      <w:r w:rsidR="00422EB1">
        <w:t xml:space="preserve"> </w:t>
      </w:r>
      <w:r w:rsidR="008A4EC5">
        <w:t>demonstrate that if groups</w:t>
      </w:r>
      <w:r w:rsidR="00EB6A92">
        <w:t xml:space="preserve"> </w:t>
      </w:r>
      <w:r w:rsidR="006E7188">
        <w:t>must</w:t>
      </w:r>
      <w:r w:rsidR="00EB6A92">
        <w:t xml:space="preserve"> reach </w:t>
      </w:r>
      <w:r w:rsidR="00B86864">
        <w:t>a certain</w:t>
      </w:r>
      <w:r w:rsidR="00EB6A92">
        <w:t xml:space="preserve"> size</w:t>
      </w:r>
      <w:r w:rsidR="00391B19">
        <w:t xml:space="preserve"> </w:t>
      </w:r>
      <w:r w:rsidR="00EB6A92">
        <w:t xml:space="preserve">for </w:t>
      </w:r>
      <w:r w:rsidR="00391B19">
        <w:t xml:space="preserve">the full </w:t>
      </w:r>
      <w:r w:rsidR="00E245C8">
        <w:t xml:space="preserve">advantage </w:t>
      </w:r>
      <w:r w:rsidR="00391B19">
        <w:t>of group living to be realized</w:t>
      </w:r>
      <w:r w:rsidR="00A70664">
        <w:t>,</w:t>
      </w:r>
      <w:r w:rsidR="001A332E">
        <w:t xml:space="preserve"> the fecundity of a species is</w:t>
      </w:r>
      <w:r w:rsidR="00391B19">
        <w:t xml:space="preserve"> the most powerful determinant of </w:t>
      </w:r>
      <w:r w:rsidR="001A332E">
        <w:t>the level of kin preference that evolves and thus the</w:t>
      </w:r>
      <w:r w:rsidR="00B86864">
        <w:t xml:space="preserve"> kin composition</w:t>
      </w:r>
      <w:r w:rsidR="001A332E">
        <w:t xml:space="preserve"> of the groups that form</w:t>
      </w:r>
      <w:r w:rsidR="00E245C8">
        <w:t xml:space="preserve">.  As </w:t>
      </w:r>
      <w:r w:rsidR="00EB6A92">
        <w:t>the fecundity</w:t>
      </w:r>
      <w:r w:rsidR="009D417B">
        <w:t xml:space="preserve"> of a </w:t>
      </w:r>
      <w:r w:rsidR="00E245C8">
        <w:t>species</w:t>
      </w:r>
      <w:r w:rsidR="00403A8A">
        <w:t xml:space="preserve"> </w:t>
      </w:r>
      <w:r w:rsidR="00190762">
        <w:t>increase</w:t>
      </w:r>
      <w:r w:rsidR="004F767A">
        <w:t>s</w:t>
      </w:r>
      <w:r w:rsidR="00E245C8">
        <w:t xml:space="preserve">, </w:t>
      </w:r>
      <w:r w:rsidR="00E245C8" w:rsidRPr="00FE14F1">
        <w:t>more</w:t>
      </w:r>
      <w:r w:rsidR="00B92E4F" w:rsidRPr="00FE14F1">
        <w:t xml:space="preserve"> relatives are available</w:t>
      </w:r>
      <w:r w:rsidR="004D2775">
        <w:t xml:space="preserve"> to form groups</w:t>
      </w:r>
      <w:r w:rsidR="00877EC3">
        <w:t>. This</w:t>
      </w:r>
      <w:r w:rsidR="004D2775">
        <w:t xml:space="preserve">, in turn, </w:t>
      </w:r>
      <w:r w:rsidR="00190762">
        <w:t xml:space="preserve">allows groups </w:t>
      </w:r>
      <w:r w:rsidR="00EE2CFB">
        <w:t xml:space="preserve">to be more </w:t>
      </w:r>
      <w:r w:rsidR="00B92E4F" w:rsidRPr="00FE14F1">
        <w:t>restrictive in the</w:t>
      </w:r>
      <w:r w:rsidR="00190762">
        <w:t>ir admission requirements</w:t>
      </w:r>
      <w:r w:rsidR="00E245C8">
        <w:t>, thus</w:t>
      </w:r>
      <w:r w:rsidR="004D2775">
        <w:t xml:space="preserve"> the level of kin preference exhibit</w:t>
      </w:r>
      <w:r w:rsidR="004F767A">
        <w:t>ed can increase</w:t>
      </w:r>
      <w:r w:rsidR="000A6CC2">
        <w:t xml:space="preserve">.  </w:t>
      </w:r>
      <w:r w:rsidR="008A4EC5">
        <w:lastRenderedPageBreak/>
        <w:t>This is a very important point as it is rarely considered that the ecology of a species could have a large effect on the degree and nature of group living that evo</w:t>
      </w:r>
      <w:ins w:id="262" w:author="Ruth" w:date="2013-05-15T20:01:00Z">
        <w:r w:rsidR="00E0053A">
          <w:t>l</w:t>
        </w:r>
      </w:ins>
      <w:r w:rsidR="008A4EC5">
        <w:t>ves</w:t>
      </w:r>
      <w:r w:rsidR="009510CF">
        <w:t xml:space="preserve">. </w:t>
      </w:r>
      <w:ins w:id="263" w:author="Ruth" w:date="2013-05-15T20:03:00Z">
        <w:r w:rsidR="00E0053A">
          <w:t xml:space="preserve">This has been demonstrated </w:t>
        </w:r>
      </w:ins>
      <w:ins w:id="264" w:author="Ruth" w:date="2013-05-15T20:04:00Z">
        <w:r w:rsidR="00E0053A">
          <w:t>empirically</w:t>
        </w:r>
      </w:ins>
      <w:ins w:id="265" w:author="Ruth" w:date="2013-05-15T20:03:00Z">
        <w:r w:rsidR="00E0053A">
          <w:t xml:space="preserve"> </w:t>
        </w:r>
      </w:ins>
      <w:ins w:id="266" w:author="Ruth" w:date="2013-05-15T20:04:00Z">
        <w:r w:rsidR="00E0053A">
          <w:t xml:space="preserve">in chimpanzees where the level of relatedness within groups was related to the size of the groups, with smaller groups consisting of closer kin than larger groups.  </w:t>
        </w:r>
      </w:ins>
      <w:ins w:id="267" w:author="Ruth" w:date="2013-05-15T20:02:00Z">
        <w:r w:rsidR="00E0053A">
          <w:t xml:space="preserve">However. </w:t>
        </w:r>
        <w:proofErr w:type="gramStart"/>
        <w:r w:rsidR="00E0053A">
          <w:t>i</w:t>
        </w:r>
      </w:ins>
      <w:proofErr w:type="gramEnd"/>
      <w:del w:id="268" w:author="Ruth" w:date="2013-05-15T20:02:00Z">
        <w:r w:rsidR="008D4B69" w:rsidDel="00E0053A">
          <w:delText>I</w:delText>
        </w:r>
      </w:del>
      <w:r w:rsidR="008D4B69">
        <w:t xml:space="preserve">t should be noted </w:t>
      </w:r>
      <w:r w:rsidR="00CA63FC" w:rsidRPr="00242AE6">
        <w:t xml:space="preserve">that in this </w:t>
      </w:r>
      <w:r w:rsidR="00242AE6">
        <w:t>model</w:t>
      </w:r>
      <w:r w:rsidR="004D2775" w:rsidRPr="00242AE6">
        <w:t xml:space="preserve"> we represented </w:t>
      </w:r>
      <w:proofErr w:type="spellStart"/>
      <w:r w:rsidR="00CA63FC" w:rsidRPr="00242AE6">
        <w:t>semelparous</w:t>
      </w:r>
      <w:proofErr w:type="spellEnd"/>
      <w:r w:rsidR="00CA63FC" w:rsidRPr="00242AE6">
        <w:t xml:space="preserve"> species with </w:t>
      </w:r>
      <w:r w:rsidR="004D2775" w:rsidRPr="00242AE6">
        <w:t xml:space="preserve">new </w:t>
      </w:r>
      <w:r w:rsidR="00CA63FC" w:rsidRPr="00242AE6">
        <w:t>grou</w:t>
      </w:r>
      <w:r w:rsidR="004D2775" w:rsidRPr="00242AE6">
        <w:t xml:space="preserve">ps reforming every generation. If </w:t>
      </w:r>
      <w:r w:rsidR="00517984">
        <w:t>one</w:t>
      </w:r>
      <w:r w:rsidR="00517984" w:rsidRPr="00242AE6">
        <w:t xml:space="preserve"> </w:t>
      </w:r>
      <w:r w:rsidR="004D2775" w:rsidRPr="00242AE6">
        <w:t>consider</w:t>
      </w:r>
      <w:r w:rsidR="00517984">
        <w:t>s</w:t>
      </w:r>
      <w:r w:rsidR="004D2775" w:rsidRPr="00242AE6">
        <w:t xml:space="preserve"> </w:t>
      </w:r>
      <w:r w:rsidR="00CA63FC" w:rsidRPr="00242AE6">
        <w:t xml:space="preserve">species that </w:t>
      </w:r>
      <w:r w:rsidR="00517984">
        <w:t>reproduce</w:t>
      </w:r>
      <w:r w:rsidR="00517984" w:rsidRPr="00242AE6">
        <w:t xml:space="preserve"> </w:t>
      </w:r>
      <w:r w:rsidR="00CA63FC" w:rsidRPr="00242AE6">
        <w:t>multiple times</w:t>
      </w:r>
      <w:r w:rsidR="00517984">
        <w:t>,</w:t>
      </w:r>
      <w:r w:rsidR="00CA63FC" w:rsidRPr="00242AE6">
        <w:t xml:space="preserve"> </w:t>
      </w:r>
      <w:r w:rsidR="00517984">
        <w:t xml:space="preserve">given enough time, groups of </w:t>
      </w:r>
      <w:r w:rsidR="00CA63FC" w:rsidRPr="00242AE6">
        <w:t xml:space="preserve">close kin could be formed by internal recruitment </w:t>
      </w:r>
      <w:r w:rsidR="00544463" w:rsidRPr="00242AE6">
        <w:fldChar w:fldCharType="begin"/>
      </w:r>
      <w:r w:rsidR="00A748E3">
        <w:instrText xml:space="preserve"> ADDIN ZOTERO_ITEM CSL_CITATION {"citationID":"9rOCBAQs","properties":{"formattedCitation":"{\\rtf (Avil\\uc0\\u233{}s, Fletcher &amp; Cutter, 2004)}","plainCitation":"(Avilés, Fletcher &amp; Cutter, 2004)"},"citationItems":[{"id":93,"uris":["http://zotero.org/users/701671/items/B2XGFZ85"],"uri":["http://zotero.org/users/701671/items/B2XGFZ85"],"itemData":{"id":93,"type":"article-journal","title":"The kin composition of social groups: trading group size for degree of altruism","container-title":"The American naturalist","page":"132-144","volume":"164","issue":"2","source":"NCBI PubMed","abstract":"Why some social systems form groups composed of kin, while others do not, has gone largely untreated in the literature. Using an individual-based simulation model, we explore the demographic consequences of making kinship a criterion in group formation. We find that systems where social groups consist of one-generation breeding associations may face a serious trade-off between degree of altruism and group size that is largely mediated by their kin composition. On the one hand, restricting groups to close kin allows the evolution of highly altruistic behaviors but may limit group size to suboptimal levels, the more severely so the smaller the intrinsic fecundity of the species and the stricter the kin admission rule. Group size requirements, on the other hand, can be met by admitting nonkin into groups, but not without limiting the degree of altruism that can evolve. As a solution to this conundrum, we show that if helping roles within groups are assigned through a lottery rather than being genetically determined, maximum degrees of altruism can evolve in groups of nonrelatives of any size. Such a \"lottery\" mechanism may explain reproductive and helping patterns in organisms as varied as the cellular slime molds, pleometrotic ants, and Galapagos hawks.","DOI":"10.1086/422263","ISSN":"1537-5323","note":"PMID: 15278839","shortTitle":"The kin composition of social groups","journalAbbreviation":"Am. Nat.","author":[{"family":"Avilés","given":"Leticia"},{"family":"Fletcher","given":"Jeffrey A"},{"family":"Cutter","given":"Asher D"}],"issued":{"date-parts":[["2004",8]]},"PMID":"15278839"}}],"schema":"https://github.com/citation-style-language/schema/raw/master/csl-citation.json"} </w:instrText>
      </w:r>
      <w:r w:rsidR="00544463" w:rsidRPr="00242AE6">
        <w:fldChar w:fldCharType="separate"/>
      </w:r>
      <w:r w:rsidR="00C27F94" w:rsidRPr="00794998">
        <w:rPr>
          <w:rFonts w:ascii="Calibri" w:hAnsi="Calibri" w:cs="Times New Roman"/>
          <w:szCs w:val="24"/>
        </w:rPr>
        <w:t>(Avilés, Fletcher &amp; Cutter, 2004)</w:t>
      </w:r>
      <w:r w:rsidR="00544463" w:rsidRPr="00242AE6">
        <w:fldChar w:fldCharType="end"/>
      </w:r>
      <w:r w:rsidR="00517984">
        <w:t>, in which case</w:t>
      </w:r>
      <w:r w:rsidR="00242AE6">
        <w:t xml:space="preserve"> the fecundity of the species </w:t>
      </w:r>
      <w:r w:rsidR="003203F2">
        <w:t>may</w:t>
      </w:r>
      <w:r w:rsidR="00242AE6">
        <w:t xml:space="preserve"> not be </w:t>
      </w:r>
      <w:r w:rsidR="00357041">
        <w:t xml:space="preserve">as </w:t>
      </w:r>
      <w:r w:rsidR="00242AE6">
        <w:t>important.</w:t>
      </w:r>
      <w:r w:rsidR="00CA63FC" w:rsidRPr="00242AE6">
        <w:t xml:space="preserve"> </w:t>
      </w:r>
      <w:r w:rsidR="004B1AD0" w:rsidRPr="00242AE6">
        <w:t xml:space="preserve"> </w:t>
      </w:r>
    </w:p>
    <w:p w14:paraId="5E4785F0" w14:textId="5B594983" w:rsidR="008D4B69" w:rsidDel="00E0053A" w:rsidRDefault="008D4B69" w:rsidP="00CA63FC">
      <w:pPr>
        <w:spacing w:line="480" w:lineRule="auto"/>
        <w:rPr>
          <w:del w:id="269" w:author="Ruth" w:date="2013-05-15T20:04:00Z"/>
        </w:rPr>
      </w:pPr>
    </w:p>
    <w:p w14:paraId="78EA39DA" w14:textId="3535DA84" w:rsidR="004B1AD0" w:rsidRDefault="000C59AE" w:rsidP="00CA63FC">
      <w:pPr>
        <w:spacing w:line="480" w:lineRule="auto"/>
      </w:pPr>
      <w:del w:id="270" w:author="Ruth" w:date="2013-05-15T20:04:00Z">
        <w:r w:rsidDel="00E0053A">
          <w:delText>While the size of the</w:delText>
        </w:r>
        <w:r w:rsidR="00275BAE" w:rsidDel="00E0053A">
          <w:delText xml:space="preserve"> group</w:delText>
        </w:r>
        <w:r w:rsidDel="00E0053A">
          <w:delText>s</w:delText>
        </w:r>
        <w:r w:rsidR="00275BAE" w:rsidDel="00E0053A">
          <w:delText xml:space="preserve"> </w:delText>
        </w:r>
        <w:r w:rsidDel="00E0053A">
          <w:delText>that form</w:delText>
        </w:r>
        <w:r w:rsidR="00487455" w:rsidDel="00E0053A">
          <w:delText>ed</w:delText>
        </w:r>
        <w:r w:rsidDel="00E0053A">
          <w:delText xml:space="preserve"> </w:delText>
        </w:r>
        <w:r w:rsidR="00441841" w:rsidDel="00E0053A">
          <w:delText>was</w:delText>
        </w:r>
        <w:r w:rsidDel="00E0053A">
          <w:delText xml:space="preserve"> </w:delText>
        </w:r>
        <w:r w:rsidR="004C0D26" w:rsidDel="00E0053A">
          <w:delText>largely</w:delText>
        </w:r>
        <w:r w:rsidDel="00E0053A">
          <w:delText xml:space="preserve"> determined by</w:delText>
        </w:r>
        <w:r w:rsidR="00275BAE" w:rsidDel="00E0053A">
          <w:delText xml:space="preserve"> the group carrying capacity</w:delText>
        </w:r>
        <w:r w:rsidDel="00E0053A">
          <w:delText xml:space="preserve">, </w:delText>
        </w:r>
        <w:r w:rsidR="00441841" w:rsidDel="00E0053A">
          <w:delText>it is also expected to be influenced,</w:delText>
        </w:r>
      </w:del>
      <w:del w:id="271" w:author="Ruth" w:date="2013-05-15T20:03:00Z">
        <w:r w:rsidR="00441841" w:rsidDel="00E0053A">
          <w:delText xml:space="preserve"> given equations (1), </w:delText>
        </w:r>
      </w:del>
      <w:del w:id="272" w:author="Ruth" w:date="2013-05-15T20:04:00Z">
        <w:r w:rsidR="00441841" w:rsidDel="00E0053A">
          <w:delText>by</w:delText>
        </w:r>
        <w:r w:rsidR="00517984" w:rsidDel="00E0053A">
          <w:delText xml:space="preserve"> levels of cooperation (van Veelen et al. 2010)</w:delText>
        </w:r>
        <w:r w:rsidR="009868EA" w:rsidDel="00E0053A">
          <w:delText>, an expectation that is realized in the simulations</w:delText>
        </w:r>
        <w:r w:rsidR="003203F2" w:rsidDel="00E0053A">
          <w:delText>. A</w:delText>
        </w:r>
        <w:r w:rsidR="00275BAE" w:rsidDel="00E0053A">
          <w:delText>s the intrinsic rate of growth</w:delText>
        </w:r>
        <w:r w:rsidR="00242AE6" w:rsidDel="00E0053A">
          <w:delText xml:space="preserve"> increases</w:delText>
        </w:r>
        <w:r w:rsidR="003203F2" w:rsidDel="00E0053A">
          <w:delText xml:space="preserve"> so </w:delText>
        </w:r>
        <w:r w:rsidR="00441841" w:rsidDel="00E0053A">
          <w:delText>did</w:delText>
        </w:r>
        <w:r w:rsidR="00915780" w:rsidDel="00E0053A">
          <w:delText xml:space="preserve"> </w:delText>
        </w:r>
        <w:r w:rsidR="003203F2" w:rsidDel="00E0053A">
          <w:delText>the average group size (figure 2)</w:delText>
        </w:r>
        <w:r w:rsidR="00275BAE" w:rsidDel="00E0053A">
          <w:delText>.</w:delText>
        </w:r>
        <w:r w:rsidR="00242AE6" w:rsidDel="00E0053A">
          <w:delText xml:space="preserve"> Even though the level of cooperation remains close to one, if groups are too large, cheaters can invade more easily. Allowing only kin </w:delText>
        </w:r>
        <w:r w:rsidR="003203F2" w:rsidDel="00E0053A">
          <w:delText>group admittance</w:delText>
        </w:r>
        <w:r w:rsidR="00242AE6" w:rsidDel="00E0053A">
          <w:delText xml:space="preserve"> prevents this from occurring.  There could therefore be a trade-off between</w:delText>
        </w:r>
        <w:r w:rsidR="00275BAE" w:rsidDel="00E0053A">
          <w:delText xml:space="preserve"> group size and average relatedness within groups</w:delText>
        </w:r>
        <w:r w:rsidR="00813BD6" w:rsidDel="00E0053A">
          <w:delText xml:space="preserve">, where </w:delText>
        </w:r>
        <w:r w:rsidR="009510CF" w:rsidDel="00E0053A">
          <w:delText xml:space="preserve">the ability </w:delText>
        </w:r>
        <w:r w:rsidR="00813BD6" w:rsidDel="00E0053A">
          <w:delText>to restrict group</w:delText>
        </w:r>
        <w:r w:rsidR="00357041" w:rsidDel="00E0053A">
          <w:delText>s</w:delText>
        </w:r>
        <w:r w:rsidR="00813BD6" w:rsidDel="00E0053A">
          <w:delText xml:space="preserve"> to kin reduces the size of groups</w:delText>
        </w:r>
        <w:r w:rsidR="003203F2" w:rsidDel="00E0053A">
          <w:delText xml:space="preserve"> (refs •••)</w:delText>
        </w:r>
        <w:r w:rsidR="00275BAE" w:rsidDel="00E0053A">
          <w:delText>.</w:delText>
        </w:r>
        <w:r w:rsidR="00813BD6" w:rsidDel="00E0053A">
          <w:delText xml:space="preserve"> For example, </w:delText>
        </w:r>
        <w:r w:rsidR="003203F2" w:rsidDel="00E0053A">
          <w:delText xml:space="preserve">Lukas et al. (2005) demonstrated that </w:delText>
        </w:r>
        <w:r w:rsidR="00813BD6" w:rsidDel="00E0053A">
          <w:delText>in chimpanzees the level of relatedness within groups was related to the size of the groups</w:delText>
        </w:r>
        <w:r w:rsidR="00A70664" w:rsidDel="00E0053A">
          <w:delText xml:space="preserve">, with smaller </w:delText>
        </w:r>
      </w:del>
    </w:p>
    <w:p w14:paraId="52AD98FB" w14:textId="55A6F9A9" w:rsidR="009510CF" w:rsidRDefault="009510CF" w:rsidP="009510CF">
      <w:pPr>
        <w:spacing w:line="480" w:lineRule="auto"/>
        <w:rPr>
          <w:rFonts w:ascii="Calibri" w:hAnsi="Calibri" w:cs="CMR10"/>
        </w:rPr>
      </w:pPr>
      <w:r>
        <w:rPr>
          <w:rFonts w:ascii="Calibri" w:hAnsi="Calibri" w:cs="CMR10"/>
        </w:rPr>
        <w:t>It is also interesting to note that average relatedness does not drop below 0.20 even if kin preference is close to zero</w:t>
      </w:r>
      <w:r w:rsidR="00E0053A">
        <w:rPr>
          <w:rFonts w:ascii="Calibri" w:hAnsi="Calibri" w:cs="CMR10"/>
        </w:rPr>
        <w:t xml:space="preserve"> (figure 3)</w:t>
      </w:r>
      <w:r>
        <w:rPr>
          <w:rFonts w:ascii="Calibri" w:hAnsi="Calibri" w:cs="CMR10"/>
        </w:rPr>
        <w:t xml:space="preserve">. This </w:t>
      </w:r>
      <w:proofErr w:type="gramStart"/>
      <w:r>
        <w:rPr>
          <w:rFonts w:ascii="Calibri" w:hAnsi="Calibri" w:cs="CMR10"/>
        </w:rPr>
        <w:t>could  be</w:t>
      </w:r>
      <w:proofErr w:type="gramEnd"/>
      <w:r>
        <w:rPr>
          <w:rFonts w:ascii="Calibri" w:hAnsi="Calibri" w:cs="CMR10"/>
        </w:rPr>
        <w:t xml:space="preserve"> because when the growth rate is </w:t>
      </w:r>
      <w:r w:rsidR="00E0053A">
        <w:rPr>
          <w:rFonts w:ascii="Calibri" w:hAnsi="Calibri" w:cs="CMR10"/>
        </w:rPr>
        <w:t xml:space="preserve">low </w:t>
      </w:r>
      <w:r>
        <w:rPr>
          <w:rFonts w:ascii="Calibri" w:hAnsi="Calibri" w:cs="CMR10"/>
        </w:rPr>
        <w:t xml:space="preserve">the global population is small. If there is a small global population then the relatedness within the global pool will be greater than zero so relatedness within groups to also be above zero purely by chance. If this is the case there is no need for kin preference to evolve until the global population increases.  This situation might arise in species that </w:t>
      </w:r>
      <w:r w:rsidR="00E0053A">
        <w:rPr>
          <w:rFonts w:ascii="Calibri" w:hAnsi="Calibri" w:cs="CMR10"/>
        </w:rPr>
        <w:t>have a low fecundity that is</w:t>
      </w:r>
      <w:r>
        <w:rPr>
          <w:rFonts w:ascii="Calibri" w:hAnsi="Calibri" w:cs="CMR10"/>
        </w:rPr>
        <w:t xml:space="preserve"> coupled with short dispersal distances </w:t>
      </w:r>
      <w:proofErr w:type="spellStart"/>
      <w:r w:rsidR="00E0053A">
        <w:rPr>
          <w:rFonts w:ascii="Calibri" w:hAnsi="Calibri" w:cs="CMR10"/>
        </w:rPr>
        <w:t>eg</w:t>
      </w:r>
      <w:proofErr w:type="spellEnd"/>
      <w:r w:rsidR="00E0053A">
        <w:rPr>
          <w:rFonts w:ascii="Calibri" w:hAnsi="Calibri" w:cs="CMR10"/>
        </w:rPr>
        <w:t xml:space="preserve"> </w:t>
      </w:r>
    </w:p>
    <w:p w14:paraId="6794AD8D" w14:textId="77777777" w:rsidR="009510CF" w:rsidRDefault="009510CF" w:rsidP="009510CF">
      <w:pPr>
        <w:spacing w:line="480" w:lineRule="auto"/>
        <w:rPr>
          <w:rFonts w:ascii="Calibri" w:hAnsi="Calibri" w:cs="CMR10"/>
        </w:rPr>
      </w:pPr>
    </w:p>
    <w:p w14:paraId="7DFE275B" w14:textId="4C5A99C2" w:rsidR="004B1AD0" w:rsidRDefault="009510CF" w:rsidP="0094445B">
      <w:pPr>
        <w:spacing w:line="480" w:lineRule="auto"/>
      </w:pPr>
      <w:r>
        <w:rPr>
          <w:rFonts w:ascii="Calibri" w:hAnsi="Calibri" w:cs="CMR10"/>
        </w:rPr>
        <w:lastRenderedPageBreak/>
        <w:t xml:space="preserve">Counter-intuitively, under the majority of parameter combinations, cooperation evolves to a high level, even if relatedness within groups remains low.  </w:t>
      </w:r>
      <w:r w:rsidR="0094445B">
        <w:t xml:space="preserve">.  van </w:t>
      </w:r>
      <w:proofErr w:type="spellStart"/>
      <w:r w:rsidR="0094445B">
        <w:t>Veelen</w:t>
      </w:r>
      <w:proofErr w:type="spellEnd"/>
      <w:r w:rsidR="0094445B">
        <w:t xml:space="preserve"> et al. (2010) demonstrated analytically using</w:t>
      </w:r>
      <w:r w:rsidR="00D94027">
        <w:t xml:space="preserve"> the fitness function we use here</w:t>
      </w:r>
      <w:r w:rsidR="0094445B">
        <w:t xml:space="preserve"> </w:t>
      </w:r>
      <w:r w:rsidR="00D94027">
        <w:t>(</w:t>
      </w:r>
      <w:r w:rsidR="0094445B">
        <w:t xml:space="preserve">equation </w:t>
      </w:r>
      <w:r w:rsidR="00AC3298">
        <w:t>1</w:t>
      </w:r>
      <w:r w:rsidR="00D94027">
        <w:t>)</w:t>
      </w:r>
      <w:r w:rsidR="003433ED">
        <w:t xml:space="preserve"> </w:t>
      </w:r>
      <w:r w:rsidR="00D94027">
        <w:t xml:space="preserve">, </w:t>
      </w:r>
      <w:r w:rsidR="003433ED">
        <w:t>that</w:t>
      </w:r>
      <w:r w:rsidR="0094445B">
        <w:t xml:space="preserve"> it pays for an individual to cooperate </w:t>
      </w:r>
      <w:r w:rsidR="00AC3298">
        <w:t>if it finds itself in a small group that already has a certain average level of cooperation</w:t>
      </w:r>
      <w:r w:rsidR="0094445B">
        <w:t xml:space="preserve">. However it becomes unfavourable to cooperate if an individual finds itself in a large group.  </w:t>
      </w:r>
      <w:r w:rsidR="00AC3298">
        <w:t>‘Large’ is defined as the point where a</w:t>
      </w:r>
      <w:r w:rsidR="00373650">
        <w:t xml:space="preserve"> further</w:t>
      </w:r>
      <w:r w:rsidR="00AC3298">
        <w:t xml:space="preserve"> increase </w:t>
      </w:r>
      <w:r w:rsidR="00373650">
        <w:t xml:space="preserve">in </w:t>
      </w:r>
      <w:r w:rsidR="00AC3298">
        <w:t xml:space="preserve">an individual’s cooperative tendency </w:t>
      </w:r>
      <w:r w:rsidR="00373650">
        <w:t xml:space="preserve">would </w:t>
      </w:r>
      <w:r w:rsidR="00AC3298">
        <w:t xml:space="preserve">decrease its </w:t>
      </w:r>
      <w:r w:rsidR="00744F07">
        <w:t xml:space="preserve">absolute </w:t>
      </w:r>
      <w:r w:rsidR="00AC3298">
        <w:t xml:space="preserve">fitness.  </w:t>
      </w:r>
      <w:r w:rsidR="0094445B">
        <w:t xml:space="preserve">What ‘large’ is depends on the ecological constraints </w:t>
      </w:r>
      <w:r w:rsidR="00AC3298">
        <w:t>of a</w:t>
      </w:r>
      <w:r w:rsidR="0094445B">
        <w:t xml:space="preserve"> species and population, such as the cost of cooperation,</w:t>
      </w:r>
      <w:r w:rsidR="00AC3298">
        <w:t xml:space="preserve"> the</w:t>
      </w:r>
      <w:r w:rsidR="0094445B">
        <w:t xml:space="preserve"> group carrying capacity and the average cooperation level within the group</w:t>
      </w:r>
      <w:r w:rsidR="003433ED">
        <w:t xml:space="preserve"> an individual finds itself in</w:t>
      </w:r>
      <w:r w:rsidR="0094445B">
        <w:t>. As the cost of cooperation and the group carrying capacity increases</w:t>
      </w:r>
      <w:r w:rsidR="00AC3298">
        <w:t>,</w:t>
      </w:r>
      <w:r w:rsidR="0094445B">
        <w:t xml:space="preserve"> what is consi</w:t>
      </w:r>
      <w:r w:rsidR="00D94027">
        <w:t>dered ‘large’ also increases</w:t>
      </w:r>
      <w:r w:rsidR="0094445B">
        <w:t xml:space="preserve">. </w:t>
      </w:r>
      <w:r w:rsidR="009A3AD0">
        <w:t xml:space="preserve"> </w:t>
      </w:r>
      <w:r w:rsidR="004B1AD0">
        <w:t xml:space="preserve"> From van </w:t>
      </w:r>
      <w:proofErr w:type="spellStart"/>
      <w:r w:rsidR="004B1AD0">
        <w:t>Veelen</w:t>
      </w:r>
      <w:proofErr w:type="spellEnd"/>
      <w:r w:rsidR="004B1AD0">
        <w:t xml:space="preserve"> (2010</w:t>
      </w:r>
      <w:proofErr w:type="gramStart"/>
      <w:r w:rsidR="00E0053A">
        <w:t>,figure</w:t>
      </w:r>
      <w:proofErr w:type="gramEnd"/>
      <w:r w:rsidR="00E0053A">
        <w:t xml:space="preserve"> 1</w:t>
      </w:r>
      <w:r w:rsidR="004B1AD0">
        <w:t>)</w:t>
      </w:r>
      <w:r w:rsidR="00CD245C">
        <w:t xml:space="preserve"> </w:t>
      </w:r>
      <w:r w:rsidR="00E0053A">
        <w:t>it is demonstrated that</w:t>
      </w:r>
      <w:r w:rsidR="004B1AD0">
        <w:t xml:space="preserve"> if groups were not ‘large’ then the direction of selection</w:t>
      </w:r>
      <w:r w:rsidR="004914EF">
        <w:t xml:space="preserve"> is towards </w:t>
      </w:r>
      <w:r w:rsidR="00D94027">
        <w:t>a maximum</w:t>
      </w:r>
      <w:r w:rsidR="004914EF">
        <w:t xml:space="preserve"> cooperative tendency and </w:t>
      </w:r>
      <w:r w:rsidR="00D94027">
        <w:t xml:space="preserve">an </w:t>
      </w:r>
      <w:r w:rsidR="004914EF">
        <w:t>intermediate group size.  However</w:t>
      </w:r>
      <w:r w:rsidR="00D94027">
        <w:t>,</w:t>
      </w:r>
      <w:r w:rsidR="004914EF">
        <w:t xml:space="preserve"> even though deterministically </w:t>
      </w:r>
      <w:r w:rsidR="00D94027">
        <w:t>maximum cooperative tendency</w:t>
      </w:r>
      <w:r w:rsidR="004914EF">
        <w:t xml:space="preserve"> is </w:t>
      </w:r>
      <w:r w:rsidR="00A248DF">
        <w:t>predicted</w:t>
      </w:r>
      <w:r w:rsidR="004914EF">
        <w:t xml:space="preserve">, within the simulation </w:t>
      </w:r>
      <w:r w:rsidR="00394753">
        <w:t xml:space="preserve">mutation keeps this figure </w:t>
      </w:r>
      <w:r w:rsidR="00D94027">
        <w:t>slightly lower.</w:t>
      </w:r>
    </w:p>
    <w:p w14:paraId="1A38C7AB" w14:textId="77777777" w:rsidR="00877EC3" w:rsidRDefault="009A3AD0" w:rsidP="004076AA">
      <w:pPr>
        <w:spacing w:line="480" w:lineRule="auto"/>
      </w:pPr>
      <w:r>
        <w:t xml:space="preserve">Within our simulation groups are only </w:t>
      </w:r>
      <w:r w:rsidR="00D94027">
        <w:t>‘</w:t>
      </w:r>
      <w:r>
        <w:t>large</w:t>
      </w:r>
      <w:r w:rsidR="00D94027">
        <w:t>’</w:t>
      </w:r>
      <w:r>
        <w:t xml:space="preserve"> when </w:t>
      </w:r>
      <w:r w:rsidR="00D94027">
        <w:t xml:space="preserve">a high cost of cooperation is coupled with a high group carrying capacity.  </w:t>
      </w:r>
      <w:r w:rsidR="00813BD6">
        <w:t>Within nature, t</w:t>
      </w:r>
      <w:r>
        <w:t xml:space="preserve">his can be considered as the situation when </w:t>
      </w:r>
      <w:r w:rsidR="0094445B">
        <w:t>the cost of cooperat</w:t>
      </w:r>
      <w:r>
        <w:t xml:space="preserve">ing </w:t>
      </w:r>
      <w:r w:rsidR="0094445B">
        <w:t xml:space="preserve">is </w:t>
      </w:r>
      <w:r>
        <w:t xml:space="preserve">too </w:t>
      </w:r>
      <w:r w:rsidR="0094445B">
        <w:t xml:space="preserve">high </w:t>
      </w:r>
      <w:r>
        <w:t>or</w:t>
      </w:r>
      <w:r w:rsidR="003433ED">
        <w:t xml:space="preserve"> </w:t>
      </w:r>
      <w:r w:rsidR="00813BD6">
        <w:t>the tasks needed to be performed by a group require so many members, tha</w:t>
      </w:r>
      <w:r w:rsidR="003433ED">
        <w:t>t having only a few individuals cooperating does not increase an individual’s fitness</w:t>
      </w:r>
      <w:r w:rsidR="00813BD6">
        <w:t xml:space="preserve"> and could even decrease it</w:t>
      </w:r>
      <w:r w:rsidR="004076AA">
        <w:t xml:space="preserve"> (</w:t>
      </w:r>
      <w:proofErr w:type="spellStart"/>
      <w:r w:rsidR="004076AA">
        <w:t>eg</w:t>
      </w:r>
      <w:proofErr w:type="spellEnd"/>
      <w:r w:rsidR="004076AA">
        <w:t xml:space="preserve"> bark beetles refs •••)</w:t>
      </w:r>
      <w:r w:rsidR="00290CC3">
        <w:t xml:space="preserve">. </w:t>
      </w:r>
      <w:r w:rsidR="00394753">
        <w:t xml:space="preserve"> However</w:t>
      </w:r>
      <w:r w:rsidR="00813BD6">
        <w:t xml:space="preserve">, the reduction in an individual’s direct fitness is </w:t>
      </w:r>
      <w:r w:rsidR="00CA0F31">
        <w:t xml:space="preserve">mitigated if groups </w:t>
      </w:r>
      <w:r w:rsidR="00CA63FC">
        <w:t xml:space="preserve">admit </w:t>
      </w:r>
      <w:r w:rsidR="001966E4">
        <w:t>only</w:t>
      </w:r>
      <w:r w:rsidR="00CA63FC">
        <w:t xml:space="preserve"> kin</w:t>
      </w:r>
      <w:r w:rsidR="00CA0F31">
        <w:t xml:space="preserve">. </w:t>
      </w:r>
      <w:r w:rsidR="00290CC3">
        <w:t>Even with high costs of cooperation</w:t>
      </w:r>
      <w:r w:rsidR="009E7AC7">
        <w:t xml:space="preserve"> and large group carrying capacity</w:t>
      </w:r>
      <w:r w:rsidR="00290CC3">
        <w:t xml:space="preserve">, if there are enough kin around high levels of cooperation and </w:t>
      </w:r>
      <w:commentRangeStart w:id="273"/>
      <w:r w:rsidR="00290CC3">
        <w:t>altruism</w:t>
      </w:r>
      <w:commentRangeEnd w:id="273"/>
      <w:r w:rsidR="00E10F78">
        <w:rPr>
          <w:rStyle w:val="CommentReference"/>
        </w:rPr>
        <w:commentReference w:id="273"/>
      </w:r>
      <w:r w:rsidR="00290CC3">
        <w:t xml:space="preserve"> can evolve.  </w:t>
      </w:r>
      <w:r w:rsidR="00CA63FC">
        <w:t xml:space="preserve"> </w:t>
      </w:r>
      <w:r w:rsidR="001966E4">
        <w:t>An example of organisms where restrictive kin admission rules allows the formation of very large social groups is the</w:t>
      </w:r>
      <w:r w:rsidR="00877EC3">
        <w:t xml:space="preserve"> </w:t>
      </w:r>
      <w:proofErr w:type="spellStart"/>
      <w:r w:rsidR="00877EC3">
        <w:t>eusocial</w:t>
      </w:r>
      <w:proofErr w:type="spellEnd"/>
      <w:r w:rsidR="00877EC3">
        <w:t xml:space="preserve"> insects</w:t>
      </w:r>
      <w:bookmarkStart w:id="274" w:name="OLE_LINK1"/>
      <w:bookmarkStart w:id="275" w:name="OLE_LINK2"/>
      <w:r w:rsidR="00CA63FC">
        <w:t xml:space="preserve"> </w:t>
      </w:r>
      <w:proofErr w:type="spellStart"/>
      <w:r w:rsidR="00CA63FC">
        <w:t>eg</w:t>
      </w:r>
      <w:proofErr w:type="spellEnd"/>
      <w:r w:rsidR="00CA63FC">
        <w:t xml:space="preserve"> (••••)</w:t>
      </w:r>
    </w:p>
    <w:p w14:paraId="4BAD1A3F" w14:textId="77777777" w:rsidR="009510CF" w:rsidRDefault="009510CF" w:rsidP="004076AA">
      <w:pPr>
        <w:spacing w:line="480" w:lineRule="auto"/>
      </w:pPr>
    </w:p>
    <w:p w14:paraId="18BA74C2" w14:textId="403400C9" w:rsidR="009510CF" w:rsidRDefault="009510CF" w:rsidP="004076AA">
      <w:pPr>
        <w:spacing w:line="480" w:lineRule="auto"/>
      </w:pPr>
      <w:r>
        <w:rPr>
          <w:rFonts w:ascii="Calibri" w:hAnsi="Calibri" w:cs="CMR10"/>
        </w:rPr>
        <w:t xml:space="preserve">Alternatively this </w:t>
      </w:r>
      <w:r w:rsidR="004E36A3">
        <w:rPr>
          <w:rFonts w:ascii="Calibri" w:hAnsi="Calibri" w:cs="CMR10"/>
        </w:rPr>
        <w:t xml:space="preserve">high level of relatedness </w:t>
      </w:r>
      <w:r>
        <w:rPr>
          <w:rFonts w:ascii="Calibri" w:hAnsi="Calibri" w:cs="CMR10"/>
        </w:rPr>
        <w:t>could</w:t>
      </w:r>
      <w:r w:rsidR="004E36A3">
        <w:rPr>
          <w:rFonts w:ascii="Calibri" w:hAnsi="Calibri" w:cs="CMR10"/>
        </w:rPr>
        <w:t xml:space="preserve"> simply</w:t>
      </w:r>
      <w:r>
        <w:rPr>
          <w:rFonts w:ascii="Calibri" w:hAnsi="Calibri" w:cs="CMR10"/>
        </w:rPr>
        <w:t xml:space="preserve"> be caused by the average relatedness always being above 0.2. As can be seen from </w:t>
      </w:r>
      <w:r>
        <w:rPr>
          <w:rFonts w:ascii="Calibri" w:hAnsi="Calibri" w:cs="CMR10"/>
        </w:rPr>
        <w:fldChar w:fldCharType="begin"/>
      </w:r>
      <w:r>
        <w:rPr>
          <w:rFonts w:ascii="Calibri" w:hAnsi="Calibri" w:cs="CMR10"/>
        </w:rPr>
        <w:instrText xml:space="preserve"> ADDIN ZOTERO_ITEM CSL_CITATION {"citationID":"TGYk0pqs","properties":{"formattedCitation":"{\\rtf (Avil\\uc0\\u233{}s, Fletcher &amp; Cutter, 2004)}","plainCitation":"(Avilés, Fletcher &amp; Cutter, 2004)"},"citationItems":[{"id":93,"uris":["http://zotero.org/users/701671/items/B2XGFZ85"],"uri":["http://zotero.org/users/701671/items/B2XGFZ85"],"itemData":{"id":93,"type":"article-journal","title":"The kin composition of social groups: trading group size for degree of altruism","container-title":"The American naturalist","page":"132-144","volume":"164","issue":"2","source":"NCBI PubMed","abstract":"Why some social systems form groups composed of kin, while others do not, has gone largely untreated in the literature. Using an individual-based simulation model, we explore the demographic consequences of making kinship a criterion in group formation. We find that systems where social groups consist of one-generation breeding associations may face a serious trade-off between degree of altruism and group size that is largely mediated by their kin composition. On the one hand, restricting groups to close kin allows the evolution of highly altruistic behaviors but may limit group size to suboptimal levels, the more severely so the smaller the intrinsic fecundity of the species and the stricter the kin admission rule. Group size requirements, on the other hand, can be met by admitting nonkin into groups, but not without limiting the degree of altruism that can evolve. As a solution to this conundrum, we show that if helping roles within groups are assigned through a lottery rather than being genetically determined, maximum degrees of altruism can evolve in groups of nonrelatives of any size. Such a \"lottery\" mechanism may explain reproductive and helping patterns in organisms as varied as the cellular slime molds, pleometrotic ants, and Galapagos hawks.","DOI":"10.1086/422263","ISSN":"1537-5323","note":"PMID: 15278839","shortTitle":"The kin composition of social groups","journalAbbreviation":"Am. Nat.","author":[{"family":"Avilés","given":"Leticia"},{"family":"Fletcher","given":"Jeffrey A"},{"family":"Cutter","given":"Asher D"}],"issued":{"date-parts":[["2004",8]]},"PMID":"15278839"}}],"schema":"https://github.com/citation-style-language/schema/raw/master/csl-citation.json"} </w:instrText>
      </w:r>
      <w:r>
        <w:rPr>
          <w:rFonts w:ascii="Calibri" w:hAnsi="Calibri" w:cs="CMR10"/>
        </w:rPr>
        <w:fldChar w:fldCharType="separate"/>
      </w:r>
      <w:r w:rsidRPr="00463154">
        <w:rPr>
          <w:rFonts w:ascii="Calibri" w:hAnsi="Calibri" w:cs="Times New Roman"/>
          <w:szCs w:val="24"/>
        </w:rPr>
        <w:t>(Avilés, Fletcher &amp; Cutter, 2004)</w:t>
      </w:r>
      <w:r>
        <w:rPr>
          <w:rFonts w:ascii="Calibri" w:hAnsi="Calibri" w:cs="CMR10"/>
        </w:rPr>
        <w:fldChar w:fldCharType="end"/>
      </w:r>
      <w:r>
        <w:rPr>
          <w:rFonts w:ascii="Calibri" w:hAnsi="Calibri" w:cs="CMR10"/>
        </w:rPr>
        <w:t>, if the cost of cooperation is below 0.6</w:t>
      </w:r>
      <w:r w:rsidR="004E36A3">
        <w:rPr>
          <w:rFonts w:ascii="Calibri" w:hAnsi="Calibri" w:cs="CMR10"/>
        </w:rPr>
        <w:t xml:space="preserve"> or </w:t>
      </w:r>
      <w:r w:rsidR="004E36A3">
        <w:rPr>
          <w:rFonts w:ascii="Calibri" w:hAnsi="Calibri" w:cs="CMR10"/>
        </w:rPr>
        <w:lastRenderedPageBreak/>
        <w:t>0.4</w:t>
      </w:r>
      <w:r>
        <w:rPr>
          <w:rFonts w:ascii="Calibri" w:hAnsi="Calibri" w:cs="CMR10"/>
        </w:rPr>
        <w:t xml:space="preserve">, high levels of cooperation can evolve </w:t>
      </w:r>
      <w:r w:rsidR="004E36A3">
        <w:rPr>
          <w:rFonts w:ascii="Calibri" w:hAnsi="Calibri" w:cs="CMR10"/>
        </w:rPr>
        <w:t>if the social groups contain at least cousins, with cousins having a relatedness coefficient of 0.12.</w:t>
      </w:r>
    </w:p>
    <w:bookmarkEnd w:id="274"/>
    <w:bookmarkEnd w:id="275"/>
    <w:p w14:paraId="27816FF9" w14:textId="77777777" w:rsidR="00394753" w:rsidRDefault="00394753" w:rsidP="00394753">
      <w:pPr>
        <w:rPr>
          <w:i/>
        </w:rPr>
      </w:pPr>
    </w:p>
    <w:p w14:paraId="2BB172F5" w14:textId="77777777" w:rsidR="009763DC" w:rsidRDefault="00A02F25" w:rsidP="00394753">
      <w:pPr>
        <w:rPr>
          <w:i/>
        </w:rPr>
      </w:pPr>
      <w:r w:rsidRPr="00A02F25">
        <w:rPr>
          <w:i/>
        </w:rPr>
        <w:t>Explanations of correlations within runs</w:t>
      </w:r>
    </w:p>
    <w:p w14:paraId="7F5943E4" w14:textId="5CC84C4A" w:rsidR="00256390" w:rsidRPr="00A02F25" w:rsidRDefault="009763DC" w:rsidP="00256390">
      <w:pPr>
        <w:spacing w:line="480" w:lineRule="auto"/>
        <w:rPr>
          <w:rFonts w:ascii="Calibri" w:hAnsi="Calibri" w:cs="CMR10"/>
        </w:rPr>
      </w:pPr>
      <w:r>
        <w:t xml:space="preserve">Another interesting result is the periodic </w:t>
      </w:r>
      <w:r w:rsidR="001D6F7D">
        <w:t>cycles that emerge within individual runs</w:t>
      </w:r>
      <w:r w:rsidR="00256390">
        <w:rPr>
          <w:rFonts w:ascii="Calibri" w:hAnsi="Calibri" w:cs="CMR10"/>
        </w:rPr>
        <w:t>.</w:t>
      </w:r>
      <w:r w:rsidR="009711B4">
        <w:rPr>
          <w:rFonts w:ascii="Calibri" w:hAnsi="Calibri" w:cs="CMR10"/>
        </w:rPr>
        <w:t xml:space="preserve"> A possible </w:t>
      </w:r>
      <w:r w:rsidR="008B2484">
        <w:rPr>
          <w:rFonts w:ascii="Calibri" w:hAnsi="Calibri" w:cs="CMR10"/>
        </w:rPr>
        <w:t>explanation</w:t>
      </w:r>
      <w:r w:rsidR="009711B4">
        <w:rPr>
          <w:rFonts w:ascii="Calibri" w:hAnsi="Calibri" w:cs="CMR10"/>
        </w:rPr>
        <w:t xml:space="preserve"> of the </w:t>
      </w:r>
      <w:r w:rsidR="008B2484">
        <w:rPr>
          <w:rFonts w:ascii="Calibri" w:hAnsi="Calibri" w:cs="CMR10"/>
        </w:rPr>
        <w:t>cycles</w:t>
      </w:r>
      <w:r w:rsidR="009711B4">
        <w:rPr>
          <w:rFonts w:ascii="Calibri" w:hAnsi="Calibri" w:cs="CMR10"/>
        </w:rPr>
        <w:t xml:space="preserve"> and the correlations observed is that</w:t>
      </w:r>
      <w:r w:rsidR="00256390">
        <w:rPr>
          <w:rFonts w:ascii="Calibri" w:hAnsi="Calibri" w:cs="CMR10"/>
        </w:rPr>
        <w:t xml:space="preserve"> as kin</w:t>
      </w:r>
      <w:commentRangeStart w:id="276"/>
      <w:r w:rsidR="00256390" w:rsidRPr="00A02F25">
        <w:rPr>
          <w:rFonts w:ascii="Calibri" w:hAnsi="Calibri" w:cs="CMR10"/>
        </w:rPr>
        <w:t xml:space="preserve"> </w:t>
      </w:r>
      <w:commentRangeEnd w:id="276"/>
      <w:r w:rsidR="00256390">
        <w:rPr>
          <w:rStyle w:val="CommentReference"/>
        </w:rPr>
        <w:commentReference w:id="276"/>
      </w:r>
      <w:r w:rsidR="00256390" w:rsidRPr="00A02F25">
        <w:rPr>
          <w:rFonts w:ascii="Calibri" w:hAnsi="Calibri" w:cs="CMR10"/>
        </w:rPr>
        <w:t>preference, and thus degree of relatedness within groups, increases, greater levels of cooperation</w:t>
      </w:r>
      <w:r w:rsidR="00256390">
        <w:rPr>
          <w:rFonts w:ascii="Calibri" w:hAnsi="Calibri" w:cs="CMR10"/>
        </w:rPr>
        <w:t xml:space="preserve"> are able to</w:t>
      </w:r>
      <w:r w:rsidR="00256390" w:rsidRPr="00A02F25">
        <w:rPr>
          <w:rFonts w:ascii="Calibri" w:hAnsi="Calibri" w:cs="CMR10"/>
        </w:rPr>
        <w:t xml:space="preserve"> evolve, albeit</w:t>
      </w:r>
      <w:r w:rsidR="00256390">
        <w:rPr>
          <w:rFonts w:ascii="Calibri" w:hAnsi="Calibri" w:cs="CMR10"/>
        </w:rPr>
        <w:t xml:space="preserve"> with a certain time lag</w:t>
      </w:r>
      <w:r w:rsidR="00256390" w:rsidRPr="00A02F25">
        <w:rPr>
          <w:rFonts w:ascii="Calibri" w:hAnsi="Calibri" w:cs="CMR10"/>
        </w:rPr>
        <w:t>.  Greater levels of cooperation, however, favour the formation of larger groups</w:t>
      </w:r>
      <w:r w:rsidR="00256390">
        <w:rPr>
          <w:rFonts w:ascii="Calibri" w:hAnsi="Calibri" w:cs="CMR10"/>
        </w:rPr>
        <w:t xml:space="preserve"> due to the increase in the optimum group </w:t>
      </w:r>
      <w:commentRangeStart w:id="277"/>
      <w:r w:rsidR="00256390">
        <w:rPr>
          <w:rFonts w:ascii="Calibri" w:hAnsi="Calibri" w:cs="CMR10"/>
        </w:rPr>
        <w:t>size</w:t>
      </w:r>
      <w:commentRangeEnd w:id="277"/>
      <w:r w:rsidR="00256390">
        <w:rPr>
          <w:rStyle w:val="CommentReference"/>
        </w:rPr>
        <w:commentReference w:id="277"/>
      </w:r>
      <w:r w:rsidR="00AD2AB5">
        <w:rPr>
          <w:rFonts w:ascii="Calibri" w:hAnsi="Calibri" w:cs="CMR10"/>
        </w:rPr>
        <w:t xml:space="preserve"> </w:t>
      </w:r>
      <w:r w:rsidR="009711B4">
        <w:t xml:space="preserve">Group size is positively correlated with cooperation which could </w:t>
      </w:r>
      <w:r w:rsidR="009711B4">
        <w:rPr>
          <w:rFonts w:ascii="Calibri" w:hAnsi="Calibri" w:cs="CMR10"/>
        </w:rPr>
        <w:t>reflect</w:t>
      </w:r>
      <w:r w:rsidR="009711B4" w:rsidRPr="009C1F9F">
        <w:rPr>
          <w:rFonts w:ascii="Calibri" w:hAnsi="Calibri" w:cs="CMR10"/>
        </w:rPr>
        <w:t xml:space="preserve"> the fact that optimum and stable group sizes are directly proportional to the average</w:t>
      </w:r>
      <w:r w:rsidR="009711B4" w:rsidRPr="009C1F9F">
        <w:rPr>
          <w:rFonts w:ascii="Calibri" w:hAnsi="Calibri" w:cs="CMR10"/>
          <w:i/>
        </w:rPr>
        <w:t xml:space="preserve"> </w:t>
      </w:r>
      <w:r w:rsidR="009711B4" w:rsidRPr="009C1F9F">
        <w:rPr>
          <w:rFonts w:ascii="Calibri" w:hAnsi="Calibri" w:cs="CMR10"/>
        </w:rPr>
        <w:t xml:space="preserve">cooperative tendencies in the groups, as seen in </w:t>
      </w:r>
      <w:proofErr w:type="spellStart"/>
      <w:r w:rsidR="009711B4" w:rsidRPr="009C1F9F">
        <w:rPr>
          <w:rFonts w:ascii="Calibri" w:hAnsi="Calibri" w:cs="CMR10"/>
        </w:rPr>
        <w:t>eq</w:t>
      </w:r>
      <w:proofErr w:type="spellEnd"/>
      <w:r w:rsidR="009711B4" w:rsidRPr="009C1F9F">
        <w:rPr>
          <w:rFonts w:ascii="Calibri" w:hAnsi="Calibri" w:cs="CMR10"/>
        </w:rPr>
        <w:t xml:space="preserve"> (3) in </w:t>
      </w:r>
      <w:proofErr w:type="spellStart"/>
      <w:r w:rsidR="009711B4" w:rsidRPr="009C1F9F">
        <w:rPr>
          <w:rFonts w:ascii="Calibri" w:hAnsi="Calibri" w:cs="CMR10"/>
        </w:rPr>
        <w:t>Avilés</w:t>
      </w:r>
      <w:proofErr w:type="spellEnd"/>
      <w:r w:rsidR="009711B4" w:rsidRPr="009C1F9F">
        <w:rPr>
          <w:rFonts w:ascii="Calibri" w:hAnsi="Calibri" w:cs="CMR10"/>
        </w:rPr>
        <w:t xml:space="preserve"> (1999); </w:t>
      </w:r>
      <w:proofErr w:type="spellStart"/>
      <w:r w:rsidR="009711B4" w:rsidRPr="009C1F9F">
        <w:rPr>
          <w:rFonts w:ascii="Calibri" w:hAnsi="Calibri" w:cs="CMR10"/>
        </w:rPr>
        <w:t>eqs</w:t>
      </w:r>
      <w:proofErr w:type="spellEnd"/>
      <w:r w:rsidR="009711B4" w:rsidRPr="009C1F9F">
        <w:rPr>
          <w:rFonts w:ascii="Calibri" w:hAnsi="Calibri" w:cs="CMR10"/>
        </w:rPr>
        <w:t xml:space="preserve"> (4 &amp; 5) in Appendix of </w:t>
      </w:r>
      <w:proofErr w:type="spellStart"/>
      <w:r w:rsidR="009711B4" w:rsidRPr="009C1F9F">
        <w:rPr>
          <w:rFonts w:ascii="Calibri" w:hAnsi="Calibri" w:cs="CMR10"/>
        </w:rPr>
        <w:t>Avilés</w:t>
      </w:r>
      <w:proofErr w:type="spellEnd"/>
      <w:r w:rsidR="009711B4" w:rsidRPr="009C1F9F">
        <w:rPr>
          <w:rFonts w:ascii="Calibri" w:hAnsi="Calibri" w:cs="CMR10"/>
        </w:rPr>
        <w:t xml:space="preserve"> et al. (2004), and Table 1 of Van </w:t>
      </w:r>
      <w:proofErr w:type="spellStart"/>
      <w:r w:rsidR="009711B4" w:rsidRPr="009C1F9F">
        <w:rPr>
          <w:rFonts w:ascii="Calibri" w:hAnsi="Calibri" w:cs="CMR10"/>
        </w:rPr>
        <w:t>Veelen</w:t>
      </w:r>
      <w:proofErr w:type="spellEnd"/>
      <w:r w:rsidR="009711B4" w:rsidRPr="009C1F9F">
        <w:rPr>
          <w:rFonts w:ascii="Calibri" w:hAnsi="Calibri" w:cs="CMR10"/>
        </w:rPr>
        <w:t xml:space="preserve"> et al. (2010)</w:t>
      </w:r>
      <w:r w:rsidR="009711B4">
        <w:rPr>
          <w:rFonts w:ascii="Calibri" w:hAnsi="Calibri" w:cs="CMR10"/>
        </w:rPr>
        <w:t xml:space="preserve">.This could explain </w:t>
      </w:r>
      <w:r w:rsidR="00AD2AB5">
        <w:rPr>
          <w:rFonts w:ascii="Calibri" w:hAnsi="Calibri" w:cs="CMR10"/>
        </w:rPr>
        <w:t xml:space="preserve">the observed positive correlation between group size and cooperation. </w:t>
      </w:r>
      <w:r w:rsidR="00256390" w:rsidRPr="00A02F25">
        <w:rPr>
          <w:rFonts w:ascii="Calibri" w:hAnsi="Calibri" w:cs="CMR10"/>
        </w:rPr>
        <w:t>The formation of larger groups may</w:t>
      </w:r>
      <w:r w:rsidR="00256390">
        <w:rPr>
          <w:rFonts w:ascii="Calibri" w:hAnsi="Calibri" w:cs="CMR10"/>
        </w:rPr>
        <w:t xml:space="preserve"> then </w:t>
      </w:r>
      <w:r w:rsidR="00256390" w:rsidRPr="00A02F25">
        <w:rPr>
          <w:rFonts w:ascii="Calibri" w:hAnsi="Calibri" w:cs="CMR10"/>
        </w:rPr>
        <w:t>require less restrictive admission requirements, causing the kin preference rules to bounce back to lower levels</w:t>
      </w:r>
      <w:r w:rsidR="009711B4">
        <w:rPr>
          <w:rFonts w:ascii="Calibri" w:hAnsi="Calibri" w:cs="CMR10"/>
        </w:rPr>
        <w:t xml:space="preserve"> which could explain the counter-correlation at a lag between kin preference and group size</w:t>
      </w:r>
      <w:r w:rsidR="00256390" w:rsidRPr="00A02F25">
        <w:rPr>
          <w:rFonts w:ascii="Calibri" w:hAnsi="Calibri" w:cs="CMR10"/>
        </w:rPr>
        <w:t>.  This will in turn lower the degree of relatedness within groups</w:t>
      </w:r>
      <w:r w:rsidR="00256390">
        <w:rPr>
          <w:rFonts w:ascii="Calibri" w:hAnsi="Calibri" w:cs="CMR10"/>
        </w:rPr>
        <w:t xml:space="preserve">, </w:t>
      </w:r>
      <w:r w:rsidR="00256390" w:rsidRPr="00A02F25">
        <w:rPr>
          <w:rFonts w:ascii="Calibri" w:hAnsi="Calibri" w:cs="CMR10"/>
        </w:rPr>
        <w:t>which would then allow the accumulation of less cooperative cheaters within groups.  This may then lead to lower group productivity and thus favour again groups that are more restrictive in their kinship admission rules.</w:t>
      </w:r>
      <w:r w:rsidR="00256390">
        <w:rPr>
          <w:rFonts w:ascii="Calibri" w:hAnsi="Calibri" w:cs="CMR10"/>
        </w:rPr>
        <w:t xml:space="preserve"> </w:t>
      </w:r>
    </w:p>
    <w:p w14:paraId="4DD6514B" w14:textId="50DA0F52" w:rsidR="00BF1AE9" w:rsidRDefault="004E36A3" w:rsidP="00F37ED4">
      <w:pPr>
        <w:spacing w:line="480" w:lineRule="auto"/>
      </w:pPr>
      <w:r>
        <w:t xml:space="preserve"> It also must be noted that examining the correlation within runs gives us</w:t>
      </w:r>
      <w:r w:rsidR="00BF1AE9">
        <w:t xml:space="preserve"> a different perspective on the evolution of the various grouping traits by allow us to get an idea of how the traits could influence each other directly rather than on average as we got from our previous analysis.</w:t>
      </w:r>
      <w:r w:rsidR="00124ABA">
        <w:t xml:space="preserve"> Within runs there is likely to be a direct causal effect between the parameters, but other factors could affect</w:t>
      </w:r>
      <w:r w:rsidR="00DE5163">
        <w:t xml:space="preserve"> the patterns observed when comparing between runs.</w:t>
      </w:r>
    </w:p>
    <w:p w14:paraId="432F6A41" w14:textId="3A6471E2" w:rsidR="00836104" w:rsidDel="008B2484" w:rsidRDefault="00836104" w:rsidP="00F37ED4">
      <w:pPr>
        <w:spacing w:line="480" w:lineRule="auto"/>
        <w:rPr>
          <w:del w:id="278" w:author="Ruth" w:date="2013-05-15T20:11:00Z"/>
        </w:rPr>
      </w:pPr>
    </w:p>
    <w:p w14:paraId="127114D4" w14:textId="6B7D6AC6" w:rsidR="00462EC9" w:rsidRPr="00A02F25" w:rsidRDefault="00A02F25" w:rsidP="00BC7068">
      <w:pPr>
        <w:spacing w:line="480" w:lineRule="auto"/>
        <w:rPr>
          <w:rFonts w:ascii="Calibri" w:hAnsi="Calibri" w:cs="CMR10"/>
        </w:rPr>
      </w:pPr>
      <w:del w:id="279" w:author="Ruth" w:date="2013-05-15T20:11:00Z">
        <w:r w:rsidDel="008B2484">
          <w:rPr>
            <w:rFonts w:ascii="Calibri" w:hAnsi="Calibri" w:cs="CMR10"/>
          </w:rPr>
          <w:delText xml:space="preserve"> </w:delText>
        </w:r>
      </w:del>
    </w:p>
    <w:p w14:paraId="1738B347" w14:textId="77777777" w:rsidR="00543F95" w:rsidRDefault="00543F95" w:rsidP="00BC7068">
      <w:pPr>
        <w:spacing w:line="480" w:lineRule="auto"/>
        <w:rPr>
          <w:rFonts w:ascii="Calibri" w:hAnsi="Calibri" w:cs="CMR10"/>
          <w:color w:val="FF0000"/>
        </w:rPr>
      </w:pPr>
    </w:p>
    <w:p w14:paraId="75426F59" w14:textId="786ECE48" w:rsidR="000315B5" w:rsidRDefault="00CD1B54" w:rsidP="00BC7068">
      <w:pPr>
        <w:spacing w:line="480" w:lineRule="auto"/>
        <w:rPr>
          <w:rFonts w:ascii="Calibri" w:hAnsi="Calibri"/>
          <w:lang w:val="en-CA"/>
        </w:rPr>
      </w:pPr>
      <w:r>
        <w:rPr>
          <w:rFonts w:ascii="Calibri" w:hAnsi="Calibri"/>
          <w:lang w:val="en-CA"/>
        </w:rPr>
        <w:t>Modelling</w:t>
      </w:r>
      <w:r w:rsidR="00FF0349">
        <w:rPr>
          <w:rFonts w:ascii="Calibri" w:hAnsi="Calibri"/>
          <w:lang w:val="en-CA"/>
        </w:rPr>
        <w:t xml:space="preserve"> the evolution of cooperation and kin preference as a two trait optimization process has demonstrated that how </w:t>
      </w:r>
      <w:r>
        <w:rPr>
          <w:rFonts w:ascii="Calibri" w:hAnsi="Calibri"/>
          <w:lang w:val="en-CA"/>
        </w:rPr>
        <w:t>restrictive</w:t>
      </w:r>
      <w:r w:rsidR="00FF0349">
        <w:rPr>
          <w:rFonts w:ascii="Calibri" w:hAnsi="Calibri"/>
          <w:lang w:val="en-CA"/>
        </w:rPr>
        <w:t xml:space="preserve"> a group </w:t>
      </w:r>
      <w:r>
        <w:rPr>
          <w:rFonts w:ascii="Calibri" w:hAnsi="Calibri"/>
          <w:lang w:val="en-CA"/>
        </w:rPr>
        <w:t xml:space="preserve">can be </w:t>
      </w:r>
      <w:r w:rsidR="00FF0349">
        <w:rPr>
          <w:rFonts w:ascii="Calibri" w:hAnsi="Calibri"/>
          <w:lang w:val="en-CA"/>
        </w:rPr>
        <w:t>admitting</w:t>
      </w:r>
      <w:r>
        <w:rPr>
          <w:rFonts w:ascii="Calibri" w:hAnsi="Calibri"/>
          <w:lang w:val="en-CA"/>
        </w:rPr>
        <w:t xml:space="preserve"> only</w:t>
      </w:r>
      <w:r w:rsidR="00FF0349">
        <w:rPr>
          <w:rFonts w:ascii="Calibri" w:hAnsi="Calibri"/>
          <w:lang w:val="en-CA"/>
        </w:rPr>
        <w:t xml:space="preserve"> kin depends on the demographic and ecological characteristics of a species</w:t>
      </w:r>
      <w:r>
        <w:rPr>
          <w:rFonts w:ascii="Calibri" w:hAnsi="Calibri"/>
          <w:lang w:val="en-CA"/>
        </w:rPr>
        <w:t xml:space="preserve"> or population. However it is also of note that being</w:t>
      </w:r>
      <w:r w:rsidR="00FF0349">
        <w:rPr>
          <w:rFonts w:ascii="Calibri" w:hAnsi="Calibri"/>
          <w:lang w:val="en-CA"/>
        </w:rPr>
        <w:t xml:space="preserve"> unable to restrict </w:t>
      </w:r>
      <w:r w:rsidR="007A25DD">
        <w:rPr>
          <w:rFonts w:ascii="Calibri" w:hAnsi="Calibri"/>
          <w:lang w:val="en-CA"/>
        </w:rPr>
        <w:t xml:space="preserve">ones </w:t>
      </w:r>
      <w:r w:rsidR="00FF0349">
        <w:rPr>
          <w:rFonts w:ascii="Calibri" w:hAnsi="Calibri"/>
          <w:lang w:val="en-CA"/>
        </w:rPr>
        <w:t xml:space="preserve">group to kin does not affect the level of cooperation that evolves, except when the cost to the individual of cooperation is very high and the ecologically determined optimum group size is </w:t>
      </w:r>
      <w:r w:rsidR="007A25DD">
        <w:rPr>
          <w:rFonts w:ascii="Calibri" w:hAnsi="Calibri"/>
          <w:lang w:val="en-CA"/>
        </w:rPr>
        <w:t xml:space="preserve">difficult </w:t>
      </w:r>
      <w:r w:rsidR="00FF0349">
        <w:rPr>
          <w:rFonts w:ascii="Calibri" w:hAnsi="Calibri"/>
          <w:lang w:val="en-CA"/>
        </w:rPr>
        <w:t>to attain.</w:t>
      </w:r>
    </w:p>
    <w:p w14:paraId="425EC0C8" w14:textId="334697C1" w:rsidR="00C42C2C" w:rsidRDefault="00C42C2C" w:rsidP="00BC7068">
      <w:pPr>
        <w:spacing w:line="480" w:lineRule="auto"/>
        <w:rPr>
          <w:rFonts w:ascii="Calibri" w:hAnsi="Calibri"/>
          <w:lang w:val="en-CA"/>
        </w:rPr>
      </w:pPr>
      <w:r>
        <w:rPr>
          <w:rFonts w:ascii="Calibri" w:hAnsi="Calibri"/>
          <w:lang w:val="en-CA"/>
        </w:rPr>
        <w:t>Literature Cited</w:t>
      </w:r>
    </w:p>
    <w:p w14:paraId="49D08F0F" w14:textId="2DE34413" w:rsidR="00E0053A" w:rsidRPr="008B2484" w:rsidRDefault="00C42C2C" w:rsidP="008B2484">
      <w:pPr>
        <w:pStyle w:val="Bibliography"/>
        <w:rPr>
          <w:rFonts w:ascii="Calibri" w:hAnsi="Calibri"/>
        </w:rPr>
      </w:pPr>
      <w:r>
        <w:rPr>
          <w:rFonts w:ascii="Calibri" w:hAnsi="Calibri"/>
          <w:lang w:val="en-CA"/>
        </w:rPr>
        <w:fldChar w:fldCharType="begin"/>
      </w:r>
      <w:r w:rsidR="00DA748C">
        <w:rPr>
          <w:rFonts w:ascii="Calibri" w:hAnsi="Calibri"/>
          <w:lang w:val="en-CA"/>
        </w:rPr>
        <w:instrText xml:space="preserve"> ADDIN ZOTERO_BIBL {"custom":[]} CSL_BIBLIOGRAPHY </w:instrText>
      </w:r>
      <w:r>
        <w:rPr>
          <w:rFonts w:ascii="Calibri" w:hAnsi="Calibri"/>
          <w:lang w:val="en-CA"/>
        </w:rPr>
        <w:fldChar w:fldCharType="separate"/>
      </w:r>
      <w:r w:rsidR="00E0053A" w:rsidRPr="008B2484">
        <w:rPr>
          <w:rFonts w:ascii="Calibri" w:hAnsi="Calibri"/>
        </w:rPr>
        <w:t xml:space="preserve">Altmann, J. (1979) Age Cohorts as Paternal Sibships. </w:t>
      </w:r>
      <w:r w:rsidR="00E0053A" w:rsidRPr="008B2484">
        <w:rPr>
          <w:rFonts w:ascii="Calibri" w:hAnsi="Calibri"/>
          <w:i/>
          <w:iCs/>
        </w:rPr>
        <w:t>Behavioral Ecology and Sociobiology</w:t>
      </w:r>
      <w:r w:rsidR="00E0053A" w:rsidRPr="008B2484">
        <w:rPr>
          <w:rFonts w:ascii="Calibri" w:hAnsi="Calibri"/>
        </w:rPr>
        <w:t>. [Online] 6 (2), 161–164. Available from: doi:10.1007/BF00292563.</w:t>
      </w:r>
    </w:p>
    <w:p w14:paraId="610D0132" w14:textId="77777777" w:rsidR="00E0053A" w:rsidRPr="008B2484" w:rsidRDefault="00E0053A" w:rsidP="008B2484">
      <w:pPr>
        <w:pStyle w:val="Bibliography"/>
        <w:rPr>
          <w:rFonts w:ascii="Calibri" w:hAnsi="Calibri"/>
        </w:rPr>
      </w:pPr>
      <w:r w:rsidRPr="008B2484">
        <w:rPr>
          <w:rFonts w:ascii="Calibri" w:hAnsi="Calibri"/>
        </w:rPr>
        <w:t xml:space="preserve">Aviles, L. (1997) Causes and consequences of cooperation and permanent-sociality in spiders. In: </w:t>
      </w:r>
      <w:r w:rsidRPr="008B2484">
        <w:rPr>
          <w:rFonts w:ascii="Calibri" w:hAnsi="Calibri"/>
          <w:i/>
          <w:iCs/>
        </w:rPr>
        <w:t>The Evolution of Social Behaviour in Insects and Arachnids</w:t>
      </w:r>
      <w:r w:rsidRPr="008B2484">
        <w:rPr>
          <w:rFonts w:ascii="Calibri" w:hAnsi="Calibri"/>
        </w:rPr>
        <w:t>. Cambridge University Press. pp. 476–498.</w:t>
      </w:r>
    </w:p>
    <w:p w14:paraId="4AF3D7B2" w14:textId="77777777" w:rsidR="00E0053A" w:rsidRPr="008B2484" w:rsidRDefault="00E0053A" w:rsidP="008B2484">
      <w:pPr>
        <w:pStyle w:val="Bibliography"/>
        <w:rPr>
          <w:rFonts w:ascii="Calibri" w:hAnsi="Calibri"/>
        </w:rPr>
      </w:pPr>
      <w:r w:rsidRPr="008B2484">
        <w:rPr>
          <w:rFonts w:ascii="Calibri" w:hAnsi="Calibri"/>
        </w:rPr>
        <w:t xml:space="preserve">Avilés, L., Fletcher, J.A. &amp; Cutter, A.D. (2004) The kin composition of social groups: trading group size for degree of altruism. </w:t>
      </w:r>
      <w:r w:rsidRPr="008B2484">
        <w:rPr>
          <w:rFonts w:ascii="Calibri" w:hAnsi="Calibri"/>
          <w:i/>
          <w:iCs/>
        </w:rPr>
        <w:t>The American naturalist</w:t>
      </w:r>
      <w:r w:rsidRPr="008B2484">
        <w:rPr>
          <w:rFonts w:ascii="Calibri" w:hAnsi="Calibri"/>
        </w:rPr>
        <w:t>. [Online] 164 (2), 132–144. Available from: doi:10.1086/422263.</w:t>
      </w:r>
    </w:p>
    <w:p w14:paraId="07A69D29" w14:textId="77777777" w:rsidR="00E0053A" w:rsidRPr="008B2484" w:rsidRDefault="00E0053A" w:rsidP="008B2484">
      <w:pPr>
        <w:pStyle w:val="Bibliography"/>
        <w:rPr>
          <w:rFonts w:ascii="Calibri" w:hAnsi="Calibri"/>
        </w:rPr>
      </w:pPr>
      <w:r w:rsidRPr="008B2484">
        <w:rPr>
          <w:rFonts w:ascii="Calibri" w:hAnsi="Calibri"/>
        </w:rPr>
        <w:t xml:space="preserve">Aviles, L. &amp; Tufino, P. (1998) Colony size and individual fitness in the social spider Anelosimus eximius. </w:t>
      </w:r>
      <w:r w:rsidRPr="008B2484">
        <w:rPr>
          <w:rFonts w:ascii="Calibri" w:hAnsi="Calibri"/>
          <w:i/>
          <w:iCs/>
        </w:rPr>
        <w:t>American Naturalist</w:t>
      </w:r>
      <w:r w:rsidRPr="008B2484">
        <w:rPr>
          <w:rFonts w:ascii="Calibri" w:hAnsi="Calibri"/>
        </w:rPr>
        <w:t>. [Online] 152 (3), 403–418. Available from: doi:10.1086/286178.</w:t>
      </w:r>
    </w:p>
    <w:p w14:paraId="1DE7EB0A" w14:textId="77777777" w:rsidR="00E0053A" w:rsidRPr="008B2484" w:rsidRDefault="00E0053A" w:rsidP="008B2484">
      <w:pPr>
        <w:pStyle w:val="Bibliography"/>
        <w:rPr>
          <w:rFonts w:ascii="Calibri" w:hAnsi="Calibri"/>
        </w:rPr>
      </w:pPr>
      <w:r w:rsidRPr="008B2484">
        <w:rPr>
          <w:rFonts w:ascii="Calibri" w:hAnsi="Calibri"/>
        </w:rPr>
        <w:t xml:space="preserve">Beckerman, A.P., Sharp, S.P. &amp; Hatchwell, B.J. (2011) Predation and kin-structured populations: an empirical perspective on the evolution of cooperation. </w:t>
      </w:r>
      <w:r w:rsidRPr="008B2484">
        <w:rPr>
          <w:rFonts w:ascii="Calibri" w:hAnsi="Calibri"/>
          <w:i/>
          <w:iCs/>
        </w:rPr>
        <w:t>Behavioral Ecology</w:t>
      </w:r>
      <w:r w:rsidRPr="008B2484">
        <w:rPr>
          <w:rFonts w:ascii="Calibri" w:hAnsi="Calibri"/>
        </w:rPr>
        <w:t>. [Online] 22 (6), 1294–1303. Available from: doi:10.1093/beheco/arr131 [Accessed: 28 January 2013].</w:t>
      </w:r>
    </w:p>
    <w:p w14:paraId="65309A80" w14:textId="77777777" w:rsidR="00E0053A" w:rsidRPr="008B2484" w:rsidRDefault="00E0053A" w:rsidP="008B2484">
      <w:pPr>
        <w:pStyle w:val="Bibliography"/>
        <w:rPr>
          <w:rFonts w:ascii="Calibri" w:hAnsi="Calibri"/>
        </w:rPr>
      </w:pPr>
      <w:r w:rsidRPr="008B2484">
        <w:rPr>
          <w:rFonts w:ascii="Calibri" w:hAnsi="Calibri"/>
        </w:rPr>
        <w:t xml:space="preserve">Burland, T.M., Bennett, N.C., Jarvis, J.U.M. &amp; Faulkes, C.G. (2002) Eusociality in African mole-rats: new insights from patterns of genetic relatedness in the Damaraland mole-rat (Cryptomys damarensis). </w:t>
      </w:r>
      <w:r w:rsidRPr="008B2484">
        <w:rPr>
          <w:rFonts w:ascii="Calibri" w:hAnsi="Calibri"/>
          <w:i/>
          <w:iCs/>
        </w:rPr>
        <w:t>Proceedings of the Royal Society of London. Series B: Biological Sciences</w:t>
      </w:r>
      <w:r w:rsidRPr="008B2484">
        <w:rPr>
          <w:rFonts w:ascii="Calibri" w:hAnsi="Calibri"/>
        </w:rPr>
        <w:t>. [Online] 269 (1495), 1025–1030. Available from: doi:10.1098/rspb.2002.1978 [Accessed: 5 December 2012].</w:t>
      </w:r>
    </w:p>
    <w:p w14:paraId="14A3FF5D" w14:textId="77777777" w:rsidR="00E0053A" w:rsidRPr="008B2484" w:rsidRDefault="00E0053A" w:rsidP="008B2484">
      <w:pPr>
        <w:pStyle w:val="Bibliography"/>
        <w:rPr>
          <w:rFonts w:ascii="Calibri" w:hAnsi="Calibri"/>
        </w:rPr>
      </w:pPr>
      <w:r w:rsidRPr="008B2484">
        <w:rPr>
          <w:rFonts w:ascii="Calibri" w:hAnsi="Calibri"/>
        </w:rPr>
        <w:t xml:space="preserve">Chesser, R.K. (1998) Relativity of behavioral interactions in socially structured populations. </w:t>
      </w:r>
      <w:r w:rsidRPr="008B2484">
        <w:rPr>
          <w:rFonts w:ascii="Calibri" w:hAnsi="Calibri"/>
          <w:i/>
          <w:iCs/>
        </w:rPr>
        <w:t>Journal of Mammalogy</w:t>
      </w:r>
      <w:r w:rsidRPr="008B2484">
        <w:rPr>
          <w:rFonts w:ascii="Calibri" w:hAnsi="Calibri"/>
        </w:rPr>
        <w:t>. [Online] 79 (3), 713–724. Available from: doi:10.2307/1383082.</w:t>
      </w:r>
    </w:p>
    <w:p w14:paraId="7288449C" w14:textId="77777777" w:rsidR="00E0053A" w:rsidRPr="008B2484" w:rsidRDefault="00E0053A" w:rsidP="008B2484">
      <w:pPr>
        <w:pStyle w:val="Bibliography"/>
        <w:rPr>
          <w:rFonts w:ascii="Calibri" w:hAnsi="Calibri"/>
        </w:rPr>
      </w:pPr>
      <w:r w:rsidRPr="008B2484">
        <w:rPr>
          <w:rFonts w:ascii="Calibri" w:hAnsi="Calibri"/>
        </w:rPr>
        <w:t xml:space="preserve">Clutton-Brock, T. (2002) Behavioral ecology - Breeding together: Kin selection and mutualism in   cooperative vertebrates. </w:t>
      </w:r>
      <w:r w:rsidRPr="008B2484">
        <w:rPr>
          <w:rFonts w:ascii="Calibri" w:hAnsi="Calibri"/>
          <w:i/>
          <w:iCs/>
        </w:rPr>
        <w:t>Science</w:t>
      </w:r>
      <w:r w:rsidRPr="008B2484">
        <w:rPr>
          <w:rFonts w:ascii="Calibri" w:hAnsi="Calibri"/>
        </w:rPr>
        <w:t>. [Online] 296 (5565), 69–72. Available from: doi:10.1126/science.296.5565.69.</w:t>
      </w:r>
    </w:p>
    <w:p w14:paraId="70BD0CDB" w14:textId="77777777" w:rsidR="00E0053A" w:rsidRPr="008B2484" w:rsidRDefault="00E0053A" w:rsidP="008B2484">
      <w:pPr>
        <w:pStyle w:val="Bibliography"/>
        <w:rPr>
          <w:rFonts w:ascii="Calibri" w:hAnsi="Calibri"/>
        </w:rPr>
      </w:pPr>
      <w:r w:rsidRPr="008B2484">
        <w:rPr>
          <w:rFonts w:ascii="Calibri" w:hAnsi="Calibri"/>
        </w:rPr>
        <w:t xml:space="preserve">Faulkes, C.G., Abbott, D.H., O’Brien, H.P., Lau, L., </w:t>
      </w:r>
      <w:r w:rsidRPr="008B2484">
        <w:rPr>
          <w:rFonts w:ascii="Calibri" w:hAnsi="Calibri"/>
          <w:i/>
          <w:iCs/>
        </w:rPr>
        <w:t>et al.</w:t>
      </w:r>
      <w:r w:rsidRPr="008B2484">
        <w:rPr>
          <w:rFonts w:ascii="Calibri" w:hAnsi="Calibri"/>
        </w:rPr>
        <w:t xml:space="preserve"> (1997) Micro- and macrogeographical genetic structure of colonies of naked mole-rats Heterocephalus glaber. </w:t>
      </w:r>
      <w:r w:rsidRPr="008B2484">
        <w:rPr>
          <w:rFonts w:ascii="Calibri" w:hAnsi="Calibri"/>
          <w:i/>
          <w:iCs/>
        </w:rPr>
        <w:t>Molecular Ecology</w:t>
      </w:r>
      <w:r w:rsidRPr="008B2484">
        <w:rPr>
          <w:rFonts w:ascii="Calibri" w:hAnsi="Calibri"/>
        </w:rPr>
        <w:t>. [Online] 6 (7), 615–628. Available from: doi:10.1046/j.1365-294X.1997.00227.x [Accessed: 5 December 2012].</w:t>
      </w:r>
    </w:p>
    <w:p w14:paraId="1FA314E3" w14:textId="77777777" w:rsidR="00E0053A" w:rsidRPr="008B2484" w:rsidRDefault="00E0053A" w:rsidP="008B2484">
      <w:pPr>
        <w:pStyle w:val="Bibliography"/>
        <w:rPr>
          <w:rFonts w:ascii="Calibri" w:hAnsi="Calibri"/>
        </w:rPr>
      </w:pPr>
      <w:r w:rsidRPr="008B2484">
        <w:rPr>
          <w:rFonts w:ascii="Calibri" w:hAnsi="Calibri"/>
        </w:rPr>
        <w:lastRenderedPageBreak/>
        <w:t xml:space="preserve">Heinsohn, R.G. (1992) Cooperative enhancement of reproductive success in white-winged choughs. </w:t>
      </w:r>
      <w:r w:rsidRPr="008B2484">
        <w:rPr>
          <w:rFonts w:ascii="Calibri" w:hAnsi="Calibri"/>
          <w:i/>
          <w:iCs/>
        </w:rPr>
        <w:t>Evolutionary Ecology</w:t>
      </w:r>
      <w:r w:rsidRPr="008B2484">
        <w:rPr>
          <w:rFonts w:ascii="Calibri" w:hAnsi="Calibri"/>
        </w:rPr>
        <w:t>. [Online] 697–114. Available from: doi:10.1007/BF02270705 [Accessed: 26 August 2011].</w:t>
      </w:r>
    </w:p>
    <w:p w14:paraId="4E650E86" w14:textId="77777777" w:rsidR="00E0053A" w:rsidRPr="008B2484" w:rsidRDefault="00E0053A" w:rsidP="008B2484">
      <w:pPr>
        <w:pStyle w:val="Bibliography"/>
        <w:rPr>
          <w:rFonts w:ascii="Calibri" w:hAnsi="Calibri"/>
        </w:rPr>
      </w:pPr>
      <w:r w:rsidRPr="008B2484">
        <w:rPr>
          <w:rFonts w:ascii="Calibri" w:hAnsi="Calibri"/>
        </w:rPr>
        <w:t xml:space="preserve">Heinsohn, R.G. (1991) Kidnapping and reciprocity in cooperatively breeding white-winged choughs. </w:t>
      </w:r>
      <w:r w:rsidRPr="008B2484">
        <w:rPr>
          <w:rFonts w:ascii="Calibri" w:hAnsi="Calibri"/>
          <w:i/>
          <w:iCs/>
        </w:rPr>
        <w:t>Animal Behaviour</w:t>
      </w:r>
      <w:r w:rsidRPr="008B2484">
        <w:rPr>
          <w:rFonts w:ascii="Calibri" w:hAnsi="Calibri"/>
        </w:rPr>
        <w:t>. [Online] 41 (6), 1097–1100. Available from: doi:10.1016/S0003-3472(05)80652-9 [Accessed: 13 March 2013].</w:t>
      </w:r>
    </w:p>
    <w:p w14:paraId="15EAFE27" w14:textId="77777777" w:rsidR="00E0053A" w:rsidRPr="008B2484" w:rsidRDefault="00E0053A" w:rsidP="008B2484">
      <w:pPr>
        <w:pStyle w:val="Bibliography"/>
        <w:rPr>
          <w:rFonts w:ascii="Calibri" w:hAnsi="Calibri"/>
        </w:rPr>
      </w:pPr>
      <w:r w:rsidRPr="008B2484">
        <w:rPr>
          <w:rFonts w:ascii="Calibri" w:hAnsi="Calibri"/>
        </w:rPr>
        <w:t xml:space="preserve">Lukas, D., Reynolds, V., Boesch, C. &amp; Vigilant, L. (2005) To what extent does living in a group mean living with kin? </w:t>
      </w:r>
      <w:r w:rsidRPr="008B2484">
        <w:rPr>
          <w:rFonts w:ascii="Calibri" w:hAnsi="Calibri"/>
          <w:i/>
          <w:iCs/>
        </w:rPr>
        <w:t>Molecular Ecology</w:t>
      </w:r>
      <w:r w:rsidRPr="008B2484">
        <w:rPr>
          <w:rFonts w:ascii="Calibri" w:hAnsi="Calibri"/>
        </w:rPr>
        <w:t>. 14 (7), 2181–2196.</w:t>
      </w:r>
    </w:p>
    <w:p w14:paraId="7324DEFA" w14:textId="77777777" w:rsidR="00E0053A" w:rsidRPr="008B2484" w:rsidRDefault="00E0053A" w:rsidP="008B2484">
      <w:pPr>
        <w:pStyle w:val="Bibliography"/>
        <w:rPr>
          <w:rFonts w:ascii="Calibri" w:hAnsi="Calibri"/>
        </w:rPr>
      </w:pPr>
      <w:r w:rsidRPr="008B2484">
        <w:rPr>
          <w:rFonts w:ascii="Calibri" w:hAnsi="Calibri"/>
        </w:rPr>
        <w:t xml:space="preserve">Pamilo, P., Gertsch, P., Thoren, P. &amp; Seppa, P. (1997) Molecular Population Genetics of Social Insects. </w:t>
      </w:r>
      <w:r w:rsidRPr="008B2484">
        <w:rPr>
          <w:rFonts w:ascii="Calibri" w:hAnsi="Calibri"/>
          <w:i/>
          <w:iCs/>
        </w:rPr>
        <w:t>Annual Review of Ecology and Systematics</w:t>
      </w:r>
      <w:r w:rsidRPr="008B2484">
        <w:rPr>
          <w:rFonts w:ascii="Calibri" w:hAnsi="Calibri"/>
        </w:rPr>
        <w:t>. [Online] 281–25. Available from: doi:10.2307/2952484 [Accessed: 28 January 2013].</w:t>
      </w:r>
    </w:p>
    <w:p w14:paraId="688B2197" w14:textId="77777777" w:rsidR="00E0053A" w:rsidRPr="008B2484" w:rsidRDefault="00E0053A" w:rsidP="008B2484">
      <w:pPr>
        <w:pStyle w:val="Bibliography"/>
        <w:rPr>
          <w:rFonts w:ascii="Calibri" w:hAnsi="Calibri"/>
        </w:rPr>
      </w:pPr>
      <w:r w:rsidRPr="008B2484">
        <w:rPr>
          <w:rFonts w:ascii="Calibri" w:hAnsi="Calibri"/>
        </w:rPr>
        <w:t xml:space="preserve">Picman, J., Leonard, M. &amp; Horn, A. (1988) Antipredation role of clumped nesting by marsh-nesting red-winged blackbirds. </w:t>
      </w:r>
      <w:r w:rsidRPr="008B2484">
        <w:rPr>
          <w:rFonts w:ascii="Calibri" w:hAnsi="Calibri"/>
          <w:i/>
          <w:iCs/>
        </w:rPr>
        <w:t>Behavioral Ecology and Sociobiology</w:t>
      </w:r>
      <w:r w:rsidRPr="008B2484">
        <w:rPr>
          <w:rFonts w:ascii="Calibri" w:hAnsi="Calibri"/>
        </w:rPr>
        <w:t>. [Online] 22 (1), 9–15. Available from: doi:10.1007/BF00395693 [Accessed: 19 April 2013].</w:t>
      </w:r>
    </w:p>
    <w:p w14:paraId="3C9498F7" w14:textId="77777777" w:rsidR="00E0053A" w:rsidRPr="008B2484" w:rsidRDefault="00E0053A" w:rsidP="008B2484">
      <w:pPr>
        <w:pStyle w:val="Bibliography"/>
        <w:rPr>
          <w:rFonts w:ascii="Calibri" w:hAnsi="Calibri"/>
        </w:rPr>
      </w:pPr>
      <w:r w:rsidRPr="008B2484">
        <w:rPr>
          <w:rFonts w:ascii="Calibri" w:hAnsi="Calibri"/>
        </w:rPr>
        <w:t xml:space="preserve">Ross, K.G. (2001) Molecular ecology of social behaviour: analyses of breeding systems and genetic structure. </w:t>
      </w:r>
      <w:r w:rsidRPr="008B2484">
        <w:rPr>
          <w:rFonts w:ascii="Calibri" w:hAnsi="Calibri"/>
          <w:i/>
          <w:iCs/>
        </w:rPr>
        <w:t>Molecular ecology</w:t>
      </w:r>
      <w:r w:rsidRPr="008B2484">
        <w:rPr>
          <w:rFonts w:ascii="Calibri" w:hAnsi="Calibri"/>
        </w:rPr>
        <w:t>. 10 (2), 265–284.</w:t>
      </w:r>
    </w:p>
    <w:p w14:paraId="2BBCFFEB" w14:textId="77777777" w:rsidR="00E0053A" w:rsidRPr="008B2484" w:rsidRDefault="00E0053A" w:rsidP="008B2484">
      <w:pPr>
        <w:pStyle w:val="Bibliography"/>
        <w:rPr>
          <w:rFonts w:ascii="Calibri" w:hAnsi="Calibri"/>
        </w:rPr>
      </w:pPr>
      <w:r w:rsidRPr="008B2484">
        <w:rPr>
          <w:rFonts w:ascii="Calibri" w:hAnsi="Calibri"/>
        </w:rPr>
        <w:t xml:space="preserve">Van Veelen, M., García, J. &amp; Avilés, L. (2010) It takes grouping and cooperation to get sociality. </w:t>
      </w:r>
      <w:r w:rsidRPr="008B2484">
        <w:rPr>
          <w:rFonts w:ascii="Calibri" w:hAnsi="Calibri"/>
          <w:i/>
          <w:iCs/>
        </w:rPr>
        <w:t>Journal of Theoretical Biology</w:t>
      </w:r>
      <w:r w:rsidRPr="008B2484">
        <w:rPr>
          <w:rFonts w:ascii="Calibri" w:hAnsi="Calibri"/>
        </w:rPr>
        <w:t>. [Online] 264 (4), 1240–1253. Available from: doi:10.1016/j.jtbi.2010.02.043 [Accessed: 13 March 2013].</w:t>
      </w:r>
    </w:p>
    <w:p w14:paraId="0CB29917" w14:textId="77777777" w:rsidR="00E0053A" w:rsidRPr="008B2484" w:rsidRDefault="00E0053A" w:rsidP="008B2484">
      <w:pPr>
        <w:pStyle w:val="Bibliography"/>
        <w:rPr>
          <w:rFonts w:ascii="Calibri" w:hAnsi="Calibri"/>
        </w:rPr>
      </w:pPr>
      <w:r w:rsidRPr="008B2484">
        <w:rPr>
          <w:rFonts w:ascii="Calibri" w:hAnsi="Calibri"/>
        </w:rPr>
        <w:t xml:space="preserve">Wiklund, C.G. (1982) Fieldfare (Turdus pilaris) Breeding Success in Relation to Colony Size, Nest Position and Association with Merlins (Falco columbarius). </w:t>
      </w:r>
      <w:r w:rsidRPr="008B2484">
        <w:rPr>
          <w:rFonts w:ascii="Calibri" w:hAnsi="Calibri"/>
          <w:i/>
          <w:iCs/>
        </w:rPr>
        <w:t>Behavioral Ecology and Sociobiology</w:t>
      </w:r>
      <w:r w:rsidRPr="008B2484">
        <w:rPr>
          <w:rFonts w:ascii="Calibri" w:hAnsi="Calibri"/>
        </w:rPr>
        <w:t>. [Online] 11 (3), 165–172. Available from: doi:10.2307/4599531 [Accessed: 19 April 2013].</w:t>
      </w:r>
    </w:p>
    <w:p w14:paraId="3AA7BC1B" w14:textId="77777777" w:rsidR="00E0053A" w:rsidRPr="008B2484" w:rsidRDefault="00E0053A" w:rsidP="008B2484">
      <w:pPr>
        <w:pStyle w:val="Bibliography"/>
        <w:rPr>
          <w:rFonts w:ascii="Calibri" w:hAnsi="Calibri"/>
        </w:rPr>
      </w:pPr>
      <w:r w:rsidRPr="008B2484">
        <w:rPr>
          <w:rFonts w:ascii="Calibri" w:hAnsi="Calibri"/>
        </w:rPr>
        <w:t xml:space="preserve">Wilkinson, G.S. (1984) Reciprocal food sharing in the vampire bat. </w:t>
      </w:r>
      <w:r w:rsidRPr="008B2484">
        <w:rPr>
          <w:rFonts w:ascii="Calibri" w:hAnsi="Calibri"/>
          <w:i/>
          <w:iCs/>
        </w:rPr>
        <w:t>Nature</w:t>
      </w:r>
      <w:r w:rsidRPr="008B2484">
        <w:rPr>
          <w:rFonts w:ascii="Calibri" w:hAnsi="Calibri"/>
        </w:rPr>
        <w:t>. [Online] 308 (5955), 181–184. Available from: doi:10.1038/308181a0 [Accessed: 26 March 2013].</w:t>
      </w:r>
    </w:p>
    <w:p w14:paraId="036776D6" w14:textId="6D033A65" w:rsidR="00C42C2C" w:rsidRPr="00FF0349" w:rsidRDefault="00C42C2C" w:rsidP="008B2484">
      <w:pPr>
        <w:pStyle w:val="Bibliography"/>
        <w:rPr>
          <w:rFonts w:ascii="Calibri" w:hAnsi="Calibri"/>
          <w:lang w:val="en-CA"/>
        </w:rPr>
      </w:pPr>
      <w:r>
        <w:rPr>
          <w:rFonts w:ascii="Calibri" w:hAnsi="Calibri"/>
          <w:lang w:val="en-CA"/>
        </w:rPr>
        <w:fldChar w:fldCharType="end"/>
      </w:r>
    </w:p>
    <w:sectPr w:rsidR="00C42C2C" w:rsidRPr="00FF0349" w:rsidSect="009F57A5">
      <w:pgSz w:w="11906" w:h="16838"/>
      <w:pgMar w:top="1440" w:right="1080" w:bottom="1440" w:left="1080" w:header="708" w:footer="708" w:gutter="0"/>
      <w:lnNumType w:countBy="1" w:restart="continuous"/>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Ruth" w:date="2013-05-15T18:16:00Z" w:initials="R">
    <w:p w14:paraId="53628E8C" w14:textId="23E25ABC" w:rsidR="00124ABA" w:rsidRDefault="00124ABA">
      <w:pPr>
        <w:pStyle w:val="CommentText"/>
      </w:pPr>
      <w:r>
        <w:rPr>
          <w:rStyle w:val="CommentReference"/>
        </w:rPr>
        <w:annotationRef/>
      </w:r>
      <w:r>
        <w:t xml:space="preserve">Ground in empirical theory; LA likes 4 paragraphs </w:t>
      </w:r>
    </w:p>
    <w:p w14:paraId="5E3362DC" w14:textId="1CBCFCFF" w:rsidR="00124ABA" w:rsidRDefault="00124ABA">
      <w:pPr>
        <w:pStyle w:val="CommentText"/>
      </w:pPr>
      <w:r>
        <w:t>Paragraph 2 and 3 could be one and expand 1</w:t>
      </w:r>
      <w:r w:rsidRPr="00B4579D">
        <w:rPr>
          <w:vertAlign w:val="superscript"/>
        </w:rPr>
        <w:t>st</w:t>
      </w:r>
      <w:r>
        <w:t xml:space="preserve"> paragraph to include actual examples from </w:t>
      </w:r>
      <w:proofErr w:type="spellStart"/>
      <w:r>
        <w:t>eg</w:t>
      </w:r>
      <w:proofErr w:type="spellEnd"/>
      <w:r>
        <w:t xml:space="preserve"> 2004 paper; already assume that there is a humped function; groups formed with kin </w:t>
      </w:r>
      <w:proofErr w:type="spellStart"/>
      <w:r>
        <w:t>vs</w:t>
      </w:r>
      <w:proofErr w:type="spellEnd"/>
      <w:r>
        <w:t xml:space="preserve"> non-kin and the size of those groups</w:t>
      </w:r>
    </w:p>
    <w:p w14:paraId="11A942CA" w14:textId="4EA1EA0B" w:rsidR="00124ABA" w:rsidRDefault="00124ABA">
      <w:pPr>
        <w:pStyle w:val="CommentText"/>
      </w:pPr>
      <w:proofErr w:type="spellStart"/>
      <w:r>
        <w:t>Glapagous</w:t>
      </w:r>
      <w:proofErr w:type="spellEnd"/>
      <w:r>
        <w:t xml:space="preserve"> hawks, low fecundity</w:t>
      </w:r>
    </w:p>
  </w:comment>
  <w:comment w:id="1" w:author="Ruth" w:date="2013-05-15T18:16:00Z" w:initials="R">
    <w:p w14:paraId="76CFF96E" w14:textId="4E4D8421" w:rsidR="00124ABA" w:rsidRDefault="00124ABA">
      <w:pPr>
        <w:pStyle w:val="CommentText"/>
      </w:pPr>
      <w:r>
        <w:rPr>
          <w:rStyle w:val="CommentReference"/>
        </w:rPr>
        <w:annotationRef/>
      </w:r>
      <w:r>
        <w:t>Aviles et al. 2002 •Ecological and demographic factors responsible for social living</w:t>
      </w:r>
    </w:p>
    <w:p w14:paraId="35AF5452" w14:textId="6D75B130" w:rsidR="00124ABA" w:rsidRDefault="00124ABA">
      <w:pPr>
        <w:pStyle w:val="CommentText"/>
      </w:pPr>
      <w:r>
        <w:t>•enhanced group productivity</w:t>
      </w:r>
    </w:p>
    <w:p w14:paraId="43715278" w14:textId="54142A33" w:rsidR="00124ABA" w:rsidRDefault="00124ABA">
      <w:pPr>
        <w:pStyle w:val="CommentText"/>
      </w:pPr>
      <w:r>
        <w:t>•cooperation includes joint resource acquisition etc… p116</w:t>
      </w:r>
    </w:p>
    <w:p w14:paraId="07D38744" w14:textId="16CC311B" w:rsidR="00124ABA" w:rsidRDefault="00124ABA">
      <w:pPr>
        <w:pStyle w:val="CommentText"/>
      </w:pPr>
      <w:r>
        <w:t>Optimal group size for performance of tasks</w:t>
      </w:r>
    </w:p>
    <w:p w14:paraId="00A4F9EA" w14:textId="77777777" w:rsidR="00124ABA" w:rsidRDefault="00124ABA">
      <w:pPr>
        <w:pStyle w:val="CommentText"/>
      </w:pPr>
    </w:p>
  </w:comment>
  <w:comment w:id="165" w:author="Ruth" w:date="2013-05-15T18:16:00Z" w:initials="R">
    <w:p w14:paraId="7B7631D9" w14:textId="5A49A2B3" w:rsidR="00124ABA" w:rsidRDefault="00124ABA">
      <w:pPr>
        <w:pStyle w:val="CommentText"/>
      </w:pPr>
      <w:r>
        <w:rPr>
          <w:rStyle w:val="CommentReference"/>
        </w:rPr>
        <w:annotationRef/>
      </w:r>
      <w:r>
        <w:t>Include empirical examples; how does forming groups increase fitness; measure of fitness</w:t>
      </w:r>
    </w:p>
  </w:comment>
  <w:comment w:id="213" w:author="Ruth" w:date="2013-05-15T18:16:00Z" w:initials="R">
    <w:p w14:paraId="0CE0EFB2" w14:textId="74F06E9A" w:rsidR="002B4F9B" w:rsidRDefault="002B4F9B">
      <w:pPr>
        <w:pStyle w:val="CommentText"/>
      </w:pPr>
      <w:r>
        <w:rPr>
          <w:rStyle w:val="CommentReference"/>
        </w:rPr>
        <w:annotationRef/>
      </w:r>
      <w:proofErr w:type="gramStart"/>
      <w:r>
        <w:t>minus</w:t>
      </w:r>
      <w:proofErr w:type="gramEnd"/>
      <w:r>
        <w:t xml:space="preserve"> one outlier</w:t>
      </w:r>
    </w:p>
  </w:comment>
  <w:comment w:id="273" w:author="Ruth" w:date="2013-05-15T18:16:00Z" w:initials="R">
    <w:p w14:paraId="0F3A272C" w14:textId="723234F9" w:rsidR="00124ABA" w:rsidRDefault="00124ABA">
      <w:pPr>
        <w:pStyle w:val="CommentText"/>
      </w:pPr>
      <w:r>
        <w:rPr>
          <w:rStyle w:val="CommentReference"/>
        </w:rPr>
        <w:annotationRef/>
      </w:r>
      <w:r>
        <w:t xml:space="preserve">Define </w:t>
      </w:r>
      <w:proofErr w:type="gramStart"/>
      <w:r>
        <w:t>altruism ;</w:t>
      </w:r>
      <w:proofErr w:type="gramEnd"/>
      <w:r>
        <w:t xml:space="preserve"> weak and strong altruism and the point where this switch</w:t>
      </w:r>
    </w:p>
  </w:comment>
  <w:comment w:id="276" w:author="Ruth" w:date="2013-05-15T18:16:00Z" w:initials="R">
    <w:p w14:paraId="65F9510D" w14:textId="155ED63C" w:rsidR="00256390" w:rsidRDefault="00256390">
      <w:pPr>
        <w:pStyle w:val="CommentText"/>
      </w:pPr>
      <w:r>
        <w:rPr>
          <w:rStyle w:val="CommentReference"/>
        </w:rPr>
        <w:annotationRef/>
      </w:r>
      <w:r>
        <w:t xml:space="preserve">Cooperation </w:t>
      </w:r>
      <w:proofErr w:type="spellStart"/>
      <w:r>
        <w:t>vs</w:t>
      </w:r>
      <w:proofErr w:type="spellEnd"/>
      <w:r>
        <w:t xml:space="preserve"> relatedness with lag</w:t>
      </w:r>
    </w:p>
  </w:comment>
  <w:comment w:id="277" w:author="Ruth" w:date="2013-05-15T18:16:00Z" w:initials="R">
    <w:p w14:paraId="76FB2DBB" w14:textId="0CAA0D41" w:rsidR="00256390" w:rsidRDefault="00256390">
      <w:pPr>
        <w:pStyle w:val="CommentText"/>
      </w:pPr>
      <w:r>
        <w:rPr>
          <w:rStyle w:val="CommentReference"/>
        </w:rPr>
        <w:annotationRef/>
      </w:r>
      <w:r>
        <w:t>Mention what is the optimum group size</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EB26B1C" w14:textId="77777777" w:rsidR="003C6B1C" w:rsidRDefault="003C6B1C" w:rsidP="00C32E45">
      <w:pPr>
        <w:spacing w:after="0" w:line="240" w:lineRule="auto"/>
      </w:pPr>
      <w:r>
        <w:separator/>
      </w:r>
    </w:p>
  </w:endnote>
  <w:endnote w:type="continuationSeparator" w:id="0">
    <w:p w14:paraId="03BEF9F0" w14:textId="77777777" w:rsidR="003C6B1C" w:rsidRDefault="003C6B1C" w:rsidP="00C32E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MMI10">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MR10">
    <w:altName w:val="Cambria"/>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0BD7550" w14:textId="77777777" w:rsidR="003C6B1C" w:rsidRDefault="003C6B1C" w:rsidP="00C32E45">
      <w:pPr>
        <w:spacing w:after="0" w:line="240" w:lineRule="auto"/>
      </w:pPr>
      <w:r>
        <w:separator/>
      </w:r>
    </w:p>
  </w:footnote>
  <w:footnote w:type="continuationSeparator" w:id="0">
    <w:p w14:paraId="321B0A97" w14:textId="77777777" w:rsidR="003C6B1C" w:rsidRDefault="003C6B1C" w:rsidP="00C32E4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855EE"/>
    <w:multiLevelType w:val="hybridMultilevel"/>
    <w:tmpl w:val="F60E359C"/>
    <w:lvl w:ilvl="0" w:tplc="9A5684A2">
      <w:start w:val="1"/>
      <w:numFmt w:val="bullet"/>
      <w:lvlText w:val="‐"/>
      <w:lvlJc w:val="left"/>
      <w:pPr>
        <w:ind w:left="720" w:hanging="360"/>
      </w:pPr>
      <w:rPr>
        <w:rFonts w:ascii="Calibri" w:hAnsi="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54C45A5"/>
    <w:multiLevelType w:val="hybridMultilevel"/>
    <w:tmpl w:val="FBC2F124"/>
    <w:lvl w:ilvl="0" w:tplc="10090001">
      <w:start w:val="1"/>
      <w:numFmt w:val="bullet"/>
      <w:lvlText w:val=""/>
      <w:lvlJc w:val="left"/>
      <w:pPr>
        <w:ind w:left="825" w:hanging="360"/>
      </w:pPr>
      <w:rPr>
        <w:rFonts w:ascii="Symbol" w:hAnsi="Symbol" w:hint="default"/>
      </w:rPr>
    </w:lvl>
    <w:lvl w:ilvl="1" w:tplc="10090003" w:tentative="1">
      <w:start w:val="1"/>
      <w:numFmt w:val="bullet"/>
      <w:lvlText w:val="o"/>
      <w:lvlJc w:val="left"/>
      <w:pPr>
        <w:ind w:left="1545" w:hanging="360"/>
      </w:pPr>
      <w:rPr>
        <w:rFonts w:ascii="Courier New" w:hAnsi="Courier New" w:cs="Courier New" w:hint="default"/>
      </w:rPr>
    </w:lvl>
    <w:lvl w:ilvl="2" w:tplc="10090005" w:tentative="1">
      <w:start w:val="1"/>
      <w:numFmt w:val="bullet"/>
      <w:lvlText w:val=""/>
      <w:lvlJc w:val="left"/>
      <w:pPr>
        <w:ind w:left="2265" w:hanging="360"/>
      </w:pPr>
      <w:rPr>
        <w:rFonts w:ascii="Wingdings" w:hAnsi="Wingdings" w:hint="default"/>
      </w:rPr>
    </w:lvl>
    <w:lvl w:ilvl="3" w:tplc="10090001" w:tentative="1">
      <w:start w:val="1"/>
      <w:numFmt w:val="bullet"/>
      <w:lvlText w:val=""/>
      <w:lvlJc w:val="left"/>
      <w:pPr>
        <w:ind w:left="2985" w:hanging="360"/>
      </w:pPr>
      <w:rPr>
        <w:rFonts w:ascii="Symbol" w:hAnsi="Symbol" w:hint="default"/>
      </w:rPr>
    </w:lvl>
    <w:lvl w:ilvl="4" w:tplc="10090003" w:tentative="1">
      <w:start w:val="1"/>
      <w:numFmt w:val="bullet"/>
      <w:lvlText w:val="o"/>
      <w:lvlJc w:val="left"/>
      <w:pPr>
        <w:ind w:left="3705" w:hanging="360"/>
      </w:pPr>
      <w:rPr>
        <w:rFonts w:ascii="Courier New" w:hAnsi="Courier New" w:cs="Courier New" w:hint="default"/>
      </w:rPr>
    </w:lvl>
    <w:lvl w:ilvl="5" w:tplc="10090005" w:tentative="1">
      <w:start w:val="1"/>
      <w:numFmt w:val="bullet"/>
      <w:lvlText w:val=""/>
      <w:lvlJc w:val="left"/>
      <w:pPr>
        <w:ind w:left="4425" w:hanging="360"/>
      </w:pPr>
      <w:rPr>
        <w:rFonts w:ascii="Wingdings" w:hAnsi="Wingdings" w:hint="default"/>
      </w:rPr>
    </w:lvl>
    <w:lvl w:ilvl="6" w:tplc="10090001" w:tentative="1">
      <w:start w:val="1"/>
      <w:numFmt w:val="bullet"/>
      <w:lvlText w:val=""/>
      <w:lvlJc w:val="left"/>
      <w:pPr>
        <w:ind w:left="5145" w:hanging="360"/>
      </w:pPr>
      <w:rPr>
        <w:rFonts w:ascii="Symbol" w:hAnsi="Symbol" w:hint="default"/>
      </w:rPr>
    </w:lvl>
    <w:lvl w:ilvl="7" w:tplc="10090003" w:tentative="1">
      <w:start w:val="1"/>
      <w:numFmt w:val="bullet"/>
      <w:lvlText w:val="o"/>
      <w:lvlJc w:val="left"/>
      <w:pPr>
        <w:ind w:left="5865" w:hanging="360"/>
      </w:pPr>
      <w:rPr>
        <w:rFonts w:ascii="Courier New" w:hAnsi="Courier New" w:cs="Courier New" w:hint="default"/>
      </w:rPr>
    </w:lvl>
    <w:lvl w:ilvl="8" w:tplc="10090005" w:tentative="1">
      <w:start w:val="1"/>
      <w:numFmt w:val="bullet"/>
      <w:lvlText w:val=""/>
      <w:lvlJc w:val="left"/>
      <w:pPr>
        <w:ind w:left="6585" w:hanging="360"/>
      </w:pPr>
      <w:rPr>
        <w:rFonts w:ascii="Wingdings" w:hAnsi="Wingdings" w:hint="default"/>
      </w:rPr>
    </w:lvl>
  </w:abstractNum>
  <w:abstractNum w:abstractNumId="2">
    <w:nsid w:val="1B6931D4"/>
    <w:multiLevelType w:val="hybridMultilevel"/>
    <w:tmpl w:val="7D7EBE80"/>
    <w:lvl w:ilvl="0" w:tplc="9A5684A2">
      <w:start w:val="1"/>
      <w:numFmt w:val="bullet"/>
      <w:lvlText w:val="‐"/>
      <w:lvlJc w:val="left"/>
      <w:pPr>
        <w:ind w:left="720" w:hanging="360"/>
      </w:pPr>
      <w:rPr>
        <w:rFonts w:ascii="Calibri" w:hAnsi="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2567C4E"/>
    <w:multiLevelType w:val="hybridMultilevel"/>
    <w:tmpl w:val="0ADE40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4AC36EF9"/>
    <w:multiLevelType w:val="hybridMultilevel"/>
    <w:tmpl w:val="092401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6B777084"/>
    <w:multiLevelType w:val="hybridMultilevel"/>
    <w:tmpl w:val="24A2D3BC"/>
    <w:lvl w:ilvl="0" w:tplc="9A5684A2">
      <w:start w:val="1"/>
      <w:numFmt w:val="bullet"/>
      <w:lvlText w:val="‐"/>
      <w:lvlJc w:val="left"/>
      <w:pPr>
        <w:ind w:left="720" w:hanging="360"/>
      </w:pPr>
      <w:rPr>
        <w:rFonts w:ascii="Calibri" w:hAnsi="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7BFF4695"/>
    <w:multiLevelType w:val="hybridMultilevel"/>
    <w:tmpl w:val="A0960846"/>
    <w:lvl w:ilvl="0" w:tplc="9A5684A2">
      <w:start w:val="1"/>
      <w:numFmt w:val="bullet"/>
      <w:lvlText w:val="‐"/>
      <w:lvlJc w:val="left"/>
      <w:pPr>
        <w:ind w:left="720" w:hanging="360"/>
      </w:pPr>
      <w:rPr>
        <w:rFonts w:ascii="Calibri" w:hAnsi="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6"/>
  </w:num>
  <w:num w:numId="4">
    <w:abstractNumId w:val="0"/>
  </w:num>
  <w:num w:numId="5">
    <w:abstractNumId w:val="4"/>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trackRevisions/>
  <w:doNotTrackMoves/>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BC7068"/>
    <w:rsid w:val="0000180A"/>
    <w:rsid w:val="00002DEF"/>
    <w:rsid w:val="00006A8A"/>
    <w:rsid w:val="0001125C"/>
    <w:rsid w:val="00012561"/>
    <w:rsid w:val="00012FB7"/>
    <w:rsid w:val="000134DA"/>
    <w:rsid w:val="00014B55"/>
    <w:rsid w:val="0002314D"/>
    <w:rsid w:val="00023C74"/>
    <w:rsid w:val="00024853"/>
    <w:rsid w:val="00026D76"/>
    <w:rsid w:val="00030523"/>
    <w:rsid w:val="000315B5"/>
    <w:rsid w:val="000318CD"/>
    <w:rsid w:val="000355D3"/>
    <w:rsid w:val="00036672"/>
    <w:rsid w:val="000437AF"/>
    <w:rsid w:val="000464D4"/>
    <w:rsid w:val="00046535"/>
    <w:rsid w:val="00057AA9"/>
    <w:rsid w:val="00067614"/>
    <w:rsid w:val="0007225F"/>
    <w:rsid w:val="00075439"/>
    <w:rsid w:val="0008405C"/>
    <w:rsid w:val="00085C42"/>
    <w:rsid w:val="00091153"/>
    <w:rsid w:val="00095537"/>
    <w:rsid w:val="000A08F0"/>
    <w:rsid w:val="000A0BC7"/>
    <w:rsid w:val="000A280B"/>
    <w:rsid w:val="000A6CC2"/>
    <w:rsid w:val="000A7640"/>
    <w:rsid w:val="000B5DDB"/>
    <w:rsid w:val="000C0C6A"/>
    <w:rsid w:val="000C59AE"/>
    <w:rsid w:val="000D3C07"/>
    <w:rsid w:val="000D4AF3"/>
    <w:rsid w:val="000E633C"/>
    <w:rsid w:val="000F1F6C"/>
    <w:rsid w:val="0010156E"/>
    <w:rsid w:val="00106C13"/>
    <w:rsid w:val="001077B3"/>
    <w:rsid w:val="00107A8C"/>
    <w:rsid w:val="001113A8"/>
    <w:rsid w:val="001127EC"/>
    <w:rsid w:val="001154B9"/>
    <w:rsid w:val="00117C06"/>
    <w:rsid w:val="00121039"/>
    <w:rsid w:val="00122528"/>
    <w:rsid w:val="001233B8"/>
    <w:rsid w:val="00124ABA"/>
    <w:rsid w:val="001359D8"/>
    <w:rsid w:val="00137882"/>
    <w:rsid w:val="00142EFF"/>
    <w:rsid w:val="00145D2A"/>
    <w:rsid w:val="001472C1"/>
    <w:rsid w:val="0015069B"/>
    <w:rsid w:val="00150913"/>
    <w:rsid w:val="00152426"/>
    <w:rsid w:val="0015465C"/>
    <w:rsid w:val="00160C7F"/>
    <w:rsid w:val="001620C6"/>
    <w:rsid w:val="00165CEB"/>
    <w:rsid w:val="001671AD"/>
    <w:rsid w:val="0018447F"/>
    <w:rsid w:val="00184BE9"/>
    <w:rsid w:val="00190762"/>
    <w:rsid w:val="0019139D"/>
    <w:rsid w:val="001928CC"/>
    <w:rsid w:val="0019295F"/>
    <w:rsid w:val="001966E4"/>
    <w:rsid w:val="001A153B"/>
    <w:rsid w:val="001A32EA"/>
    <w:rsid w:val="001A332E"/>
    <w:rsid w:val="001B007F"/>
    <w:rsid w:val="001B22FF"/>
    <w:rsid w:val="001B2846"/>
    <w:rsid w:val="001B2D21"/>
    <w:rsid w:val="001B47C6"/>
    <w:rsid w:val="001B4E5E"/>
    <w:rsid w:val="001B6C36"/>
    <w:rsid w:val="001C3221"/>
    <w:rsid w:val="001C67BC"/>
    <w:rsid w:val="001C70FC"/>
    <w:rsid w:val="001D6F7D"/>
    <w:rsid w:val="001D70D0"/>
    <w:rsid w:val="001E0495"/>
    <w:rsid w:val="001E1611"/>
    <w:rsid w:val="001F1E45"/>
    <w:rsid w:val="001F5170"/>
    <w:rsid w:val="0020396F"/>
    <w:rsid w:val="00203D00"/>
    <w:rsid w:val="00204F0F"/>
    <w:rsid w:val="002213A2"/>
    <w:rsid w:val="00224DD5"/>
    <w:rsid w:val="002265F6"/>
    <w:rsid w:val="00231125"/>
    <w:rsid w:val="00233E9C"/>
    <w:rsid w:val="00242AE6"/>
    <w:rsid w:val="00252E9F"/>
    <w:rsid w:val="00256346"/>
    <w:rsid w:val="00256390"/>
    <w:rsid w:val="002615AD"/>
    <w:rsid w:val="002616AB"/>
    <w:rsid w:val="0027271B"/>
    <w:rsid w:val="00274D23"/>
    <w:rsid w:val="00275146"/>
    <w:rsid w:val="00275BAE"/>
    <w:rsid w:val="00275D2B"/>
    <w:rsid w:val="00277E86"/>
    <w:rsid w:val="00277FAB"/>
    <w:rsid w:val="0028234D"/>
    <w:rsid w:val="002823D6"/>
    <w:rsid w:val="00284F6A"/>
    <w:rsid w:val="00284F85"/>
    <w:rsid w:val="002858C6"/>
    <w:rsid w:val="00290CC3"/>
    <w:rsid w:val="00291F62"/>
    <w:rsid w:val="0029276C"/>
    <w:rsid w:val="002A0D2E"/>
    <w:rsid w:val="002A1D7F"/>
    <w:rsid w:val="002A3A3E"/>
    <w:rsid w:val="002A3D64"/>
    <w:rsid w:val="002A473F"/>
    <w:rsid w:val="002B01DE"/>
    <w:rsid w:val="002B2DA8"/>
    <w:rsid w:val="002B4F9B"/>
    <w:rsid w:val="002C164F"/>
    <w:rsid w:val="002C47EE"/>
    <w:rsid w:val="002C4868"/>
    <w:rsid w:val="002D1224"/>
    <w:rsid w:val="002D247B"/>
    <w:rsid w:val="002D7A9A"/>
    <w:rsid w:val="002D7E57"/>
    <w:rsid w:val="002E3A7E"/>
    <w:rsid w:val="002E4A30"/>
    <w:rsid w:val="002E6C84"/>
    <w:rsid w:val="002E79A2"/>
    <w:rsid w:val="002F0E80"/>
    <w:rsid w:val="002F61E6"/>
    <w:rsid w:val="002F6415"/>
    <w:rsid w:val="002F74BC"/>
    <w:rsid w:val="00300172"/>
    <w:rsid w:val="00300E75"/>
    <w:rsid w:val="0030219D"/>
    <w:rsid w:val="00305FA0"/>
    <w:rsid w:val="00313517"/>
    <w:rsid w:val="003176B5"/>
    <w:rsid w:val="003178BA"/>
    <w:rsid w:val="003203F2"/>
    <w:rsid w:val="00327924"/>
    <w:rsid w:val="0033382F"/>
    <w:rsid w:val="00334AE3"/>
    <w:rsid w:val="003351A9"/>
    <w:rsid w:val="00336317"/>
    <w:rsid w:val="003403DF"/>
    <w:rsid w:val="0034132E"/>
    <w:rsid w:val="003433ED"/>
    <w:rsid w:val="003442BC"/>
    <w:rsid w:val="003445C6"/>
    <w:rsid w:val="00350E88"/>
    <w:rsid w:val="00357041"/>
    <w:rsid w:val="003670E3"/>
    <w:rsid w:val="00373650"/>
    <w:rsid w:val="00380EFA"/>
    <w:rsid w:val="00382AB0"/>
    <w:rsid w:val="0038406C"/>
    <w:rsid w:val="003854B2"/>
    <w:rsid w:val="003871B8"/>
    <w:rsid w:val="00391B19"/>
    <w:rsid w:val="003926E9"/>
    <w:rsid w:val="00394444"/>
    <w:rsid w:val="00394753"/>
    <w:rsid w:val="003964AB"/>
    <w:rsid w:val="003A06D2"/>
    <w:rsid w:val="003B1B7A"/>
    <w:rsid w:val="003C42E7"/>
    <w:rsid w:val="003C6B1C"/>
    <w:rsid w:val="003E0740"/>
    <w:rsid w:val="003E470E"/>
    <w:rsid w:val="003F2680"/>
    <w:rsid w:val="003F74E3"/>
    <w:rsid w:val="00403A8A"/>
    <w:rsid w:val="004076AA"/>
    <w:rsid w:val="00410831"/>
    <w:rsid w:val="0041505A"/>
    <w:rsid w:val="00422EB1"/>
    <w:rsid w:val="00441841"/>
    <w:rsid w:val="00445A96"/>
    <w:rsid w:val="0045470E"/>
    <w:rsid w:val="00460F8E"/>
    <w:rsid w:val="00462EC9"/>
    <w:rsid w:val="004641DE"/>
    <w:rsid w:val="0046531C"/>
    <w:rsid w:val="00470287"/>
    <w:rsid w:val="00473175"/>
    <w:rsid w:val="00474B4B"/>
    <w:rsid w:val="00475CDD"/>
    <w:rsid w:val="00475F30"/>
    <w:rsid w:val="0047600A"/>
    <w:rsid w:val="004808BF"/>
    <w:rsid w:val="00487455"/>
    <w:rsid w:val="004914EF"/>
    <w:rsid w:val="00493AEA"/>
    <w:rsid w:val="00494946"/>
    <w:rsid w:val="004A597A"/>
    <w:rsid w:val="004B1AD0"/>
    <w:rsid w:val="004B1ADA"/>
    <w:rsid w:val="004B5931"/>
    <w:rsid w:val="004B71C6"/>
    <w:rsid w:val="004C0D26"/>
    <w:rsid w:val="004C4407"/>
    <w:rsid w:val="004C4E31"/>
    <w:rsid w:val="004D1FD4"/>
    <w:rsid w:val="004D2775"/>
    <w:rsid w:val="004E36A3"/>
    <w:rsid w:val="004E44CF"/>
    <w:rsid w:val="004F535B"/>
    <w:rsid w:val="004F767A"/>
    <w:rsid w:val="00501168"/>
    <w:rsid w:val="00503CE2"/>
    <w:rsid w:val="00511E13"/>
    <w:rsid w:val="00511E6B"/>
    <w:rsid w:val="005136CC"/>
    <w:rsid w:val="005144DC"/>
    <w:rsid w:val="00516B3C"/>
    <w:rsid w:val="00516CD1"/>
    <w:rsid w:val="00517984"/>
    <w:rsid w:val="00520F92"/>
    <w:rsid w:val="005255CA"/>
    <w:rsid w:val="00543F95"/>
    <w:rsid w:val="00544463"/>
    <w:rsid w:val="00547A49"/>
    <w:rsid w:val="00561437"/>
    <w:rsid w:val="00570E13"/>
    <w:rsid w:val="005714D3"/>
    <w:rsid w:val="00573EB0"/>
    <w:rsid w:val="00575B5A"/>
    <w:rsid w:val="00583FDF"/>
    <w:rsid w:val="00587A16"/>
    <w:rsid w:val="00587DC1"/>
    <w:rsid w:val="005935E8"/>
    <w:rsid w:val="0059435B"/>
    <w:rsid w:val="005A0ED0"/>
    <w:rsid w:val="005A2D58"/>
    <w:rsid w:val="005B275E"/>
    <w:rsid w:val="005B2D09"/>
    <w:rsid w:val="005B328D"/>
    <w:rsid w:val="005C62EC"/>
    <w:rsid w:val="005D22F7"/>
    <w:rsid w:val="005D7010"/>
    <w:rsid w:val="005F79CC"/>
    <w:rsid w:val="006034E4"/>
    <w:rsid w:val="00604B78"/>
    <w:rsid w:val="00605764"/>
    <w:rsid w:val="00607A53"/>
    <w:rsid w:val="00611A31"/>
    <w:rsid w:val="00623180"/>
    <w:rsid w:val="00626141"/>
    <w:rsid w:val="006306A2"/>
    <w:rsid w:val="00630794"/>
    <w:rsid w:val="006308AA"/>
    <w:rsid w:val="006308C2"/>
    <w:rsid w:val="00635F27"/>
    <w:rsid w:val="0064643B"/>
    <w:rsid w:val="006473FB"/>
    <w:rsid w:val="00650043"/>
    <w:rsid w:val="00650D23"/>
    <w:rsid w:val="006621B5"/>
    <w:rsid w:val="00665359"/>
    <w:rsid w:val="00667073"/>
    <w:rsid w:val="00674DA9"/>
    <w:rsid w:val="0068266D"/>
    <w:rsid w:val="0069286C"/>
    <w:rsid w:val="00696892"/>
    <w:rsid w:val="006A3F07"/>
    <w:rsid w:val="006A47EC"/>
    <w:rsid w:val="006B25F7"/>
    <w:rsid w:val="006B5D6D"/>
    <w:rsid w:val="006C2B54"/>
    <w:rsid w:val="006C301E"/>
    <w:rsid w:val="006C4D84"/>
    <w:rsid w:val="006D3C3B"/>
    <w:rsid w:val="006D4DAE"/>
    <w:rsid w:val="006D5146"/>
    <w:rsid w:val="006E5C32"/>
    <w:rsid w:val="006E7188"/>
    <w:rsid w:val="006F2AD2"/>
    <w:rsid w:val="006F4E47"/>
    <w:rsid w:val="006F64D0"/>
    <w:rsid w:val="007019C7"/>
    <w:rsid w:val="00706030"/>
    <w:rsid w:val="00707C49"/>
    <w:rsid w:val="007124E6"/>
    <w:rsid w:val="00720848"/>
    <w:rsid w:val="00742A54"/>
    <w:rsid w:val="00744F07"/>
    <w:rsid w:val="00746A81"/>
    <w:rsid w:val="00760195"/>
    <w:rsid w:val="00763107"/>
    <w:rsid w:val="00771039"/>
    <w:rsid w:val="00775096"/>
    <w:rsid w:val="007779D7"/>
    <w:rsid w:val="0078509D"/>
    <w:rsid w:val="00787169"/>
    <w:rsid w:val="00794998"/>
    <w:rsid w:val="007976D3"/>
    <w:rsid w:val="007A25DD"/>
    <w:rsid w:val="007B04B1"/>
    <w:rsid w:val="007B0FE0"/>
    <w:rsid w:val="007B28E9"/>
    <w:rsid w:val="007E0C8B"/>
    <w:rsid w:val="007E1264"/>
    <w:rsid w:val="007F227B"/>
    <w:rsid w:val="007F3A99"/>
    <w:rsid w:val="007F4A22"/>
    <w:rsid w:val="007F4B2E"/>
    <w:rsid w:val="00803A65"/>
    <w:rsid w:val="008112B6"/>
    <w:rsid w:val="00812218"/>
    <w:rsid w:val="008125C8"/>
    <w:rsid w:val="00813BD6"/>
    <w:rsid w:val="00814D86"/>
    <w:rsid w:val="00817CC6"/>
    <w:rsid w:val="00820117"/>
    <w:rsid w:val="00820A61"/>
    <w:rsid w:val="008219BE"/>
    <w:rsid w:val="00822B09"/>
    <w:rsid w:val="00823C62"/>
    <w:rsid w:val="008312BD"/>
    <w:rsid w:val="00831B29"/>
    <w:rsid w:val="0083300E"/>
    <w:rsid w:val="00836104"/>
    <w:rsid w:val="008363F2"/>
    <w:rsid w:val="00836D78"/>
    <w:rsid w:val="00836E33"/>
    <w:rsid w:val="008376F2"/>
    <w:rsid w:val="00840436"/>
    <w:rsid w:val="008419AE"/>
    <w:rsid w:val="00844BC2"/>
    <w:rsid w:val="00846F8C"/>
    <w:rsid w:val="00852801"/>
    <w:rsid w:val="008535FF"/>
    <w:rsid w:val="00857042"/>
    <w:rsid w:val="00866215"/>
    <w:rsid w:val="0087012E"/>
    <w:rsid w:val="00877EC3"/>
    <w:rsid w:val="008807AA"/>
    <w:rsid w:val="00895435"/>
    <w:rsid w:val="008955E2"/>
    <w:rsid w:val="008A0376"/>
    <w:rsid w:val="008A30D9"/>
    <w:rsid w:val="008A4EC5"/>
    <w:rsid w:val="008B1AE2"/>
    <w:rsid w:val="008B2166"/>
    <w:rsid w:val="008B2484"/>
    <w:rsid w:val="008B2EC8"/>
    <w:rsid w:val="008B2FDA"/>
    <w:rsid w:val="008B619E"/>
    <w:rsid w:val="008C0DAC"/>
    <w:rsid w:val="008D1F57"/>
    <w:rsid w:val="008D23DD"/>
    <w:rsid w:val="008D45B0"/>
    <w:rsid w:val="008D4B69"/>
    <w:rsid w:val="008D5469"/>
    <w:rsid w:val="008E55B8"/>
    <w:rsid w:val="008E6367"/>
    <w:rsid w:val="008E69B2"/>
    <w:rsid w:val="008F7D57"/>
    <w:rsid w:val="009021F0"/>
    <w:rsid w:val="009140C5"/>
    <w:rsid w:val="00915780"/>
    <w:rsid w:val="009262C3"/>
    <w:rsid w:val="00926851"/>
    <w:rsid w:val="009330DA"/>
    <w:rsid w:val="0093454B"/>
    <w:rsid w:val="0093504A"/>
    <w:rsid w:val="00941C69"/>
    <w:rsid w:val="009437A6"/>
    <w:rsid w:val="0094445B"/>
    <w:rsid w:val="009510CF"/>
    <w:rsid w:val="00951C56"/>
    <w:rsid w:val="00956F39"/>
    <w:rsid w:val="0096152F"/>
    <w:rsid w:val="00962CE8"/>
    <w:rsid w:val="00965AFF"/>
    <w:rsid w:val="009711B4"/>
    <w:rsid w:val="009763DC"/>
    <w:rsid w:val="0098300B"/>
    <w:rsid w:val="009868EA"/>
    <w:rsid w:val="00986BA9"/>
    <w:rsid w:val="0099245B"/>
    <w:rsid w:val="00992DFD"/>
    <w:rsid w:val="00995207"/>
    <w:rsid w:val="009A3AD0"/>
    <w:rsid w:val="009B1E11"/>
    <w:rsid w:val="009B29DD"/>
    <w:rsid w:val="009B2FA4"/>
    <w:rsid w:val="009B36D4"/>
    <w:rsid w:val="009B7DC9"/>
    <w:rsid w:val="009C160F"/>
    <w:rsid w:val="009C1F9F"/>
    <w:rsid w:val="009C25C8"/>
    <w:rsid w:val="009C3896"/>
    <w:rsid w:val="009C4B6C"/>
    <w:rsid w:val="009D1C5E"/>
    <w:rsid w:val="009D417B"/>
    <w:rsid w:val="009D7B43"/>
    <w:rsid w:val="009E5AE7"/>
    <w:rsid w:val="009E619A"/>
    <w:rsid w:val="009E7440"/>
    <w:rsid w:val="009E7AC7"/>
    <w:rsid w:val="009F16B8"/>
    <w:rsid w:val="009F3037"/>
    <w:rsid w:val="009F57A5"/>
    <w:rsid w:val="00A02CE9"/>
    <w:rsid w:val="00A02F25"/>
    <w:rsid w:val="00A121EC"/>
    <w:rsid w:val="00A12797"/>
    <w:rsid w:val="00A133BE"/>
    <w:rsid w:val="00A1787A"/>
    <w:rsid w:val="00A17DC4"/>
    <w:rsid w:val="00A20CEF"/>
    <w:rsid w:val="00A248DF"/>
    <w:rsid w:val="00A31D93"/>
    <w:rsid w:val="00A33812"/>
    <w:rsid w:val="00A34F56"/>
    <w:rsid w:val="00A41D40"/>
    <w:rsid w:val="00A44414"/>
    <w:rsid w:val="00A526EA"/>
    <w:rsid w:val="00A53396"/>
    <w:rsid w:val="00A53682"/>
    <w:rsid w:val="00A53BAC"/>
    <w:rsid w:val="00A55552"/>
    <w:rsid w:val="00A56D64"/>
    <w:rsid w:val="00A62489"/>
    <w:rsid w:val="00A70664"/>
    <w:rsid w:val="00A72A9F"/>
    <w:rsid w:val="00A73419"/>
    <w:rsid w:val="00A737E1"/>
    <w:rsid w:val="00A748E3"/>
    <w:rsid w:val="00A750B2"/>
    <w:rsid w:val="00A7663D"/>
    <w:rsid w:val="00A768C6"/>
    <w:rsid w:val="00A8408D"/>
    <w:rsid w:val="00A84246"/>
    <w:rsid w:val="00A8741F"/>
    <w:rsid w:val="00A87910"/>
    <w:rsid w:val="00A91A03"/>
    <w:rsid w:val="00AA163C"/>
    <w:rsid w:val="00AA23A0"/>
    <w:rsid w:val="00AA269F"/>
    <w:rsid w:val="00AA4922"/>
    <w:rsid w:val="00AA68E9"/>
    <w:rsid w:val="00AB0695"/>
    <w:rsid w:val="00AB551D"/>
    <w:rsid w:val="00AB5AF6"/>
    <w:rsid w:val="00AB7C58"/>
    <w:rsid w:val="00AB7C97"/>
    <w:rsid w:val="00AC3298"/>
    <w:rsid w:val="00AC558E"/>
    <w:rsid w:val="00AC787D"/>
    <w:rsid w:val="00AD2AB5"/>
    <w:rsid w:val="00AE48B1"/>
    <w:rsid w:val="00AE6D25"/>
    <w:rsid w:val="00AF08A2"/>
    <w:rsid w:val="00AF1332"/>
    <w:rsid w:val="00AF2CF4"/>
    <w:rsid w:val="00AF7EF2"/>
    <w:rsid w:val="00B01CBB"/>
    <w:rsid w:val="00B04A0F"/>
    <w:rsid w:val="00B134EB"/>
    <w:rsid w:val="00B230A4"/>
    <w:rsid w:val="00B2743D"/>
    <w:rsid w:val="00B27729"/>
    <w:rsid w:val="00B34645"/>
    <w:rsid w:val="00B34F11"/>
    <w:rsid w:val="00B366D1"/>
    <w:rsid w:val="00B424A5"/>
    <w:rsid w:val="00B44C36"/>
    <w:rsid w:val="00B4579D"/>
    <w:rsid w:val="00B50554"/>
    <w:rsid w:val="00B51D0D"/>
    <w:rsid w:val="00B548A0"/>
    <w:rsid w:val="00B560CE"/>
    <w:rsid w:val="00B56912"/>
    <w:rsid w:val="00B617A7"/>
    <w:rsid w:val="00B70DFF"/>
    <w:rsid w:val="00B71DA6"/>
    <w:rsid w:val="00B77685"/>
    <w:rsid w:val="00B778B5"/>
    <w:rsid w:val="00B86864"/>
    <w:rsid w:val="00B90A7A"/>
    <w:rsid w:val="00B92E4F"/>
    <w:rsid w:val="00B93167"/>
    <w:rsid w:val="00B94404"/>
    <w:rsid w:val="00B949A3"/>
    <w:rsid w:val="00B96458"/>
    <w:rsid w:val="00BB196B"/>
    <w:rsid w:val="00BB68C3"/>
    <w:rsid w:val="00BC2F51"/>
    <w:rsid w:val="00BC43CC"/>
    <w:rsid w:val="00BC7068"/>
    <w:rsid w:val="00BD0F64"/>
    <w:rsid w:val="00BD1977"/>
    <w:rsid w:val="00BD3EC9"/>
    <w:rsid w:val="00BE1656"/>
    <w:rsid w:val="00BE171E"/>
    <w:rsid w:val="00BE7152"/>
    <w:rsid w:val="00BF0286"/>
    <w:rsid w:val="00BF02CD"/>
    <w:rsid w:val="00BF1AE9"/>
    <w:rsid w:val="00BF5B8A"/>
    <w:rsid w:val="00BF5BB7"/>
    <w:rsid w:val="00BF7F96"/>
    <w:rsid w:val="00C06F49"/>
    <w:rsid w:val="00C1073F"/>
    <w:rsid w:val="00C14A98"/>
    <w:rsid w:val="00C177BB"/>
    <w:rsid w:val="00C208BD"/>
    <w:rsid w:val="00C23B01"/>
    <w:rsid w:val="00C23D81"/>
    <w:rsid w:val="00C25905"/>
    <w:rsid w:val="00C25B70"/>
    <w:rsid w:val="00C27F94"/>
    <w:rsid w:val="00C32E45"/>
    <w:rsid w:val="00C34834"/>
    <w:rsid w:val="00C35A0E"/>
    <w:rsid w:val="00C3654E"/>
    <w:rsid w:val="00C42C2C"/>
    <w:rsid w:val="00C46366"/>
    <w:rsid w:val="00C469A7"/>
    <w:rsid w:val="00C51D6C"/>
    <w:rsid w:val="00C6169F"/>
    <w:rsid w:val="00C63ABA"/>
    <w:rsid w:val="00C711C7"/>
    <w:rsid w:val="00C7230A"/>
    <w:rsid w:val="00C72483"/>
    <w:rsid w:val="00C81024"/>
    <w:rsid w:val="00C8425B"/>
    <w:rsid w:val="00C9494C"/>
    <w:rsid w:val="00C94C9D"/>
    <w:rsid w:val="00C97E87"/>
    <w:rsid w:val="00CA0F31"/>
    <w:rsid w:val="00CA2654"/>
    <w:rsid w:val="00CA2D81"/>
    <w:rsid w:val="00CA5BD8"/>
    <w:rsid w:val="00CA63FC"/>
    <w:rsid w:val="00CB0B15"/>
    <w:rsid w:val="00CB2AB3"/>
    <w:rsid w:val="00CB47DA"/>
    <w:rsid w:val="00CC04AA"/>
    <w:rsid w:val="00CC30E0"/>
    <w:rsid w:val="00CC4623"/>
    <w:rsid w:val="00CC5002"/>
    <w:rsid w:val="00CC5AB8"/>
    <w:rsid w:val="00CD1B54"/>
    <w:rsid w:val="00CD245C"/>
    <w:rsid w:val="00CD2D3A"/>
    <w:rsid w:val="00CD4000"/>
    <w:rsid w:val="00CD4C48"/>
    <w:rsid w:val="00CE1292"/>
    <w:rsid w:val="00CE50C7"/>
    <w:rsid w:val="00CF521E"/>
    <w:rsid w:val="00D00768"/>
    <w:rsid w:val="00D0158E"/>
    <w:rsid w:val="00D02DA5"/>
    <w:rsid w:val="00D14777"/>
    <w:rsid w:val="00D163EA"/>
    <w:rsid w:val="00D1743D"/>
    <w:rsid w:val="00D21BA0"/>
    <w:rsid w:val="00D2311B"/>
    <w:rsid w:val="00D271B4"/>
    <w:rsid w:val="00D35113"/>
    <w:rsid w:val="00D35971"/>
    <w:rsid w:val="00D43652"/>
    <w:rsid w:val="00D52C8B"/>
    <w:rsid w:val="00D56219"/>
    <w:rsid w:val="00D56D34"/>
    <w:rsid w:val="00D724E5"/>
    <w:rsid w:val="00D73918"/>
    <w:rsid w:val="00D75146"/>
    <w:rsid w:val="00D753C2"/>
    <w:rsid w:val="00D80213"/>
    <w:rsid w:val="00D80378"/>
    <w:rsid w:val="00D94027"/>
    <w:rsid w:val="00D9564D"/>
    <w:rsid w:val="00DA026C"/>
    <w:rsid w:val="00DA4A92"/>
    <w:rsid w:val="00DA4CC4"/>
    <w:rsid w:val="00DA748C"/>
    <w:rsid w:val="00DB0FAC"/>
    <w:rsid w:val="00DB21F5"/>
    <w:rsid w:val="00DB2302"/>
    <w:rsid w:val="00DB42FF"/>
    <w:rsid w:val="00DB54E6"/>
    <w:rsid w:val="00DB69CC"/>
    <w:rsid w:val="00DC3395"/>
    <w:rsid w:val="00DC6872"/>
    <w:rsid w:val="00DD1B59"/>
    <w:rsid w:val="00DD2C13"/>
    <w:rsid w:val="00DD787F"/>
    <w:rsid w:val="00DE5163"/>
    <w:rsid w:val="00DF0190"/>
    <w:rsid w:val="00DF2D36"/>
    <w:rsid w:val="00DF3FD6"/>
    <w:rsid w:val="00E0053A"/>
    <w:rsid w:val="00E03B77"/>
    <w:rsid w:val="00E047A0"/>
    <w:rsid w:val="00E0694B"/>
    <w:rsid w:val="00E10F78"/>
    <w:rsid w:val="00E1319B"/>
    <w:rsid w:val="00E13A8B"/>
    <w:rsid w:val="00E2143B"/>
    <w:rsid w:val="00E23DE5"/>
    <w:rsid w:val="00E245C8"/>
    <w:rsid w:val="00E257C3"/>
    <w:rsid w:val="00E2754E"/>
    <w:rsid w:val="00E30C3C"/>
    <w:rsid w:val="00E31FDB"/>
    <w:rsid w:val="00E33FE3"/>
    <w:rsid w:val="00E351A6"/>
    <w:rsid w:val="00E462B7"/>
    <w:rsid w:val="00E541E2"/>
    <w:rsid w:val="00E552ED"/>
    <w:rsid w:val="00E56BC3"/>
    <w:rsid w:val="00E57845"/>
    <w:rsid w:val="00E627B9"/>
    <w:rsid w:val="00E63948"/>
    <w:rsid w:val="00E72C88"/>
    <w:rsid w:val="00E966A9"/>
    <w:rsid w:val="00EA0922"/>
    <w:rsid w:val="00EA1FC5"/>
    <w:rsid w:val="00EA58B9"/>
    <w:rsid w:val="00EA7A6A"/>
    <w:rsid w:val="00EB4350"/>
    <w:rsid w:val="00EB472B"/>
    <w:rsid w:val="00EB6A92"/>
    <w:rsid w:val="00EC71A3"/>
    <w:rsid w:val="00ED4D96"/>
    <w:rsid w:val="00EE12E2"/>
    <w:rsid w:val="00EE2CFB"/>
    <w:rsid w:val="00EE4ED1"/>
    <w:rsid w:val="00EE7D33"/>
    <w:rsid w:val="00EF669C"/>
    <w:rsid w:val="00F00D31"/>
    <w:rsid w:val="00F03B18"/>
    <w:rsid w:val="00F06D90"/>
    <w:rsid w:val="00F07090"/>
    <w:rsid w:val="00F111D8"/>
    <w:rsid w:val="00F12666"/>
    <w:rsid w:val="00F136AB"/>
    <w:rsid w:val="00F22885"/>
    <w:rsid w:val="00F2596E"/>
    <w:rsid w:val="00F31F4F"/>
    <w:rsid w:val="00F34D67"/>
    <w:rsid w:val="00F37ED4"/>
    <w:rsid w:val="00F40F50"/>
    <w:rsid w:val="00F45567"/>
    <w:rsid w:val="00F53193"/>
    <w:rsid w:val="00F57F0B"/>
    <w:rsid w:val="00F63080"/>
    <w:rsid w:val="00F65D8F"/>
    <w:rsid w:val="00F66D4B"/>
    <w:rsid w:val="00F716AE"/>
    <w:rsid w:val="00F74429"/>
    <w:rsid w:val="00F84EA5"/>
    <w:rsid w:val="00F944DC"/>
    <w:rsid w:val="00F9557A"/>
    <w:rsid w:val="00FA1356"/>
    <w:rsid w:val="00FB26FF"/>
    <w:rsid w:val="00FC232B"/>
    <w:rsid w:val="00FE5AD2"/>
    <w:rsid w:val="00FE6861"/>
    <w:rsid w:val="00FF0349"/>
    <w:rsid w:val="00FF3857"/>
    <w:rsid w:val="00FF5F70"/>
  </w:rsids>
  <m:mathPr>
    <m:mathFont m:val="Cambria Math"/>
    <m:brkBin m:val="before"/>
    <m:brkBinSub m:val="--"/>
    <m:smallFrac m:val="0"/>
    <m:dispDef/>
    <m:lMargin m:val="0"/>
    <m:rMargin m:val="0"/>
    <m:defJc m:val="left"/>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0AEF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687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315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15B5"/>
    <w:rPr>
      <w:rFonts w:ascii="Tahoma" w:hAnsi="Tahoma" w:cs="Tahoma"/>
      <w:sz w:val="16"/>
      <w:szCs w:val="16"/>
    </w:rPr>
  </w:style>
  <w:style w:type="table" w:styleId="TableGrid">
    <w:name w:val="Table Grid"/>
    <w:basedOn w:val="TableNormal"/>
    <w:uiPriority w:val="59"/>
    <w:rsid w:val="001127E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5A0ED0"/>
    <w:rPr>
      <w:color w:val="808080"/>
    </w:rPr>
  </w:style>
  <w:style w:type="character" w:styleId="CommentReference">
    <w:name w:val="annotation reference"/>
    <w:basedOn w:val="DefaultParagraphFont"/>
    <w:uiPriority w:val="99"/>
    <w:semiHidden/>
    <w:unhideWhenUsed/>
    <w:rsid w:val="00C72483"/>
    <w:rPr>
      <w:sz w:val="16"/>
      <w:szCs w:val="16"/>
    </w:rPr>
  </w:style>
  <w:style w:type="paragraph" w:styleId="CommentText">
    <w:name w:val="annotation text"/>
    <w:basedOn w:val="Normal"/>
    <w:link w:val="CommentTextChar"/>
    <w:uiPriority w:val="99"/>
    <w:semiHidden/>
    <w:unhideWhenUsed/>
    <w:rsid w:val="00C72483"/>
    <w:pPr>
      <w:spacing w:line="240" w:lineRule="auto"/>
    </w:pPr>
    <w:rPr>
      <w:sz w:val="20"/>
      <w:szCs w:val="20"/>
    </w:rPr>
  </w:style>
  <w:style w:type="character" w:customStyle="1" w:styleId="CommentTextChar">
    <w:name w:val="Comment Text Char"/>
    <w:basedOn w:val="DefaultParagraphFont"/>
    <w:link w:val="CommentText"/>
    <w:uiPriority w:val="99"/>
    <w:semiHidden/>
    <w:rsid w:val="00C72483"/>
    <w:rPr>
      <w:sz w:val="20"/>
      <w:szCs w:val="20"/>
    </w:rPr>
  </w:style>
  <w:style w:type="paragraph" w:styleId="CommentSubject">
    <w:name w:val="annotation subject"/>
    <w:basedOn w:val="CommentText"/>
    <w:next w:val="CommentText"/>
    <w:link w:val="CommentSubjectChar"/>
    <w:uiPriority w:val="99"/>
    <w:semiHidden/>
    <w:unhideWhenUsed/>
    <w:rsid w:val="00C72483"/>
    <w:rPr>
      <w:b/>
      <w:bCs/>
    </w:rPr>
  </w:style>
  <w:style w:type="character" w:customStyle="1" w:styleId="CommentSubjectChar">
    <w:name w:val="Comment Subject Char"/>
    <w:basedOn w:val="CommentTextChar"/>
    <w:link w:val="CommentSubject"/>
    <w:uiPriority w:val="99"/>
    <w:semiHidden/>
    <w:rsid w:val="00C72483"/>
    <w:rPr>
      <w:b/>
      <w:bCs/>
      <w:sz w:val="20"/>
      <w:szCs w:val="20"/>
    </w:rPr>
  </w:style>
  <w:style w:type="paragraph" w:styleId="ListParagraph">
    <w:name w:val="List Paragraph"/>
    <w:basedOn w:val="Normal"/>
    <w:uiPriority w:val="34"/>
    <w:qFormat/>
    <w:rsid w:val="0041505A"/>
    <w:pPr>
      <w:ind w:left="720"/>
      <w:contextualSpacing/>
    </w:pPr>
  </w:style>
  <w:style w:type="paragraph" w:styleId="NoSpacing">
    <w:name w:val="No Spacing"/>
    <w:uiPriority w:val="1"/>
    <w:qFormat/>
    <w:rsid w:val="002A3A3E"/>
    <w:pPr>
      <w:spacing w:after="0" w:line="240" w:lineRule="auto"/>
    </w:pPr>
  </w:style>
  <w:style w:type="paragraph" w:styleId="NormalWeb">
    <w:name w:val="Normal (Web)"/>
    <w:basedOn w:val="Normal"/>
    <w:uiPriority w:val="99"/>
    <w:semiHidden/>
    <w:unhideWhenUsed/>
    <w:rsid w:val="000F1F6C"/>
    <w:pPr>
      <w:spacing w:before="100" w:beforeAutospacing="1" w:after="100" w:afterAutospacing="1" w:line="240" w:lineRule="auto"/>
    </w:pPr>
    <w:rPr>
      <w:rFonts w:ascii="Times" w:eastAsiaTheme="minorEastAsia" w:hAnsi="Times" w:cs="Times New Roman"/>
      <w:sz w:val="20"/>
      <w:szCs w:val="20"/>
      <w:lang w:val="en-US"/>
    </w:rPr>
  </w:style>
  <w:style w:type="character" w:styleId="Hyperlink">
    <w:name w:val="Hyperlink"/>
    <w:basedOn w:val="DefaultParagraphFont"/>
    <w:uiPriority w:val="99"/>
    <w:semiHidden/>
    <w:unhideWhenUsed/>
    <w:rsid w:val="00F03B18"/>
    <w:rPr>
      <w:color w:val="0000FF"/>
      <w:u w:val="single"/>
    </w:rPr>
  </w:style>
  <w:style w:type="character" w:styleId="LineNumber">
    <w:name w:val="line number"/>
    <w:basedOn w:val="DefaultParagraphFont"/>
    <w:uiPriority w:val="99"/>
    <w:semiHidden/>
    <w:unhideWhenUsed/>
    <w:rsid w:val="009F57A5"/>
  </w:style>
  <w:style w:type="paragraph" w:styleId="Header">
    <w:name w:val="header"/>
    <w:basedOn w:val="Normal"/>
    <w:link w:val="HeaderChar"/>
    <w:uiPriority w:val="99"/>
    <w:unhideWhenUsed/>
    <w:rsid w:val="00C32E45"/>
    <w:pPr>
      <w:tabs>
        <w:tab w:val="center" w:pos="4320"/>
        <w:tab w:val="right" w:pos="8640"/>
      </w:tabs>
      <w:spacing w:after="0" w:line="240" w:lineRule="auto"/>
    </w:pPr>
  </w:style>
  <w:style w:type="character" w:customStyle="1" w:styleId="HeaderChar">
    <w:name w:val="Header Char"/>
    <w:basedOn w:val="DefaultParagraphFont"/>
    <w:link w:val="Header"/>
    <w:uiPriority w:val="99"/>
    <w:rsid w:val="00C32E45"/>
  </w:style>
  <w:style w:type="paragraph" w:styleId="Footer">
    <w:name w:val="footer"/>
    <w:basedOn w:val="Normal"/>
    <w:link w:val="FooterChar"/>
    <w:uiPriority w:val="99"/>
    <w:unhideWhenUsed/>
    <w:rsid w:val="00C32E45"/>
    <w:pPr>
      <w:tabs>
        <w:tab w:val="center" w:pos="4320"/>
        <w:tab w:val="right" w:pos="8640"/>
      </w:tabs>
      <w:spacing w:after="0" w:line="240" w:lineRule="auto"/>
    </w:pPr>
  </w:style>
  <w:style w:type="character" w:customStyle="1" w:styleId="FooterChar">
    <w:name w:val="Footer Char"/>
    <w:basedOn w:val="DefaultParagraphFont"/>
    <w:link w:val="Footer"/>
    <w:uiPriority w:val="99"/>
    <w:rsid w:val="00C32E45"/>
  </w:style>
  <w:style w:type="paragraph" w:styleId="Bibliography">
    <w:name w:val="Bibliography"/>
    <w:basedOn w:val="Normal"/>
    <w:next w:val="Normal"/>
    <w:uiPriority w:val="37"/>
    <w:unhideWhenUsed/>
    <w:rsid w:val="00C42C2C"/>
    <w:pPr>
      <w:spacing w:after="240" w:line="240" w:lineRule="auto"/>
      <w:ind w:left="720" w:hanging="7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5199456">
      <w:bodyDiv w:val="1"/>
      <w:marLeft w:val="0"/>
      <w:marRight w:val="0"/>
      <w:marTop w:val="0"/>
      <w:marBottom w:val="0"/>
      <w:divBdr>
        <w:top w:val="none" w:sz="0" w:space="0" w:color="auto"/>
        <w:left w:val="none" w:sz="0" w:space="0" w:color="auto"/>
        <w:bottom w:val="none" w:sz="0" w:space="0" w:color="auto"/>
        <w:right w:val="none" w:sz="0" w:space="0" w:color="auto"/>
      </w:divBdr>
    </w:div>
    <w:div w:id="466778162">
      <w:bodyDiv w:val="1"/>
      <w:marLeft w:val="0"/>
      <w:marRight w:val="0"/>
      <w:marTop w:val="0"/>
      <w:marBottom w:val="0"/>
      <w:divBdr>
        <w:top w:val="none" w:sz="0" w:space="0" w:color="auto"/>
        <w:left w:val="none" w:sz="0" w:space="0" w:color="auto"/>
        <w:bottom w:val="none" w:sz="0" w:space="0" w:color="auto"/>
        <w:right w:val="none" w:sz="0" w:space="0" w:color="auto"/>
      </w:divBdr>
    </w:div>
    <w:div w:id="1183586982">
      <w:bodyDiv w:val="1"/>
      <w:marLeft w:val="0"/>
      <w:marRight w:val="0"/>
      <w:marTop w:val="0"/>
      <w:marBottom w:val="0"/>
      <w:divBdr>
        <w:top w:val="none" w:sz="0" w:space="0" w:color="auto"/>
        <w:left w:val="none" w:sz="0" w:space="0" w:color="auto"/>
        <w:bottom w:val="none" w:sz="0" w:space="0" w:color="auto"/>
        <w:right w:val="none" w:sz="0" w:space="0" w:color="auto"/>
      </w:divBdr>
      <w:divsChild>
        <w:div w:id="629094651">
          <w:marLeft w:val="0"/>
          <w:marRight w:val="0"/>
          <w:marTop w:val="0"/>
          <w:marBottom w:val="0"/>
          <w:divBdr>
            <w:top w:val="none" w:sz="0" w:space="0" w:color="auto"/>
            <w:left w:val="none" w:sz="0" w:space="0" w:color="auto"/>
            <w:bottom w:val="none" w:sz="0" w:space="0" w:color="auto"/>
            <w:right w:val="none" w:sz="0" w:space="0" w:color="auto"/>
          </w:divBdr>
        </w:div>
        <w:div w:id="1767388103">
          <w:marLeft w:val="0"/>
          <w:marRight w:val="0"/>
          <w:marTop w:val="0"/>
          <w:marBottom w:val="315"/>
          <w:divBdr>
            <w:top w:val="single" w:sz="6" w:space="0" w:color="D7D7D7"/>
            <w:left w:val="none" w:sz="0" w:space="0" w:color="auto"/>
            <w:bottom w:val="single" w:sz="6" w:space="0" w:color="D7D7D7"/>
            <w:right w:val="none" w:sz="0" w:space="0" w:color="auto"/>
          </w:divBdr>
          <w:divsChild>
            <w:div w:id="41249856">
              <w:marLeft w:val="0"/>
              <w:marRight w:val="0"/>
              <w:marTop w:val="0"/>
              <w:marBottom w:val="0"/>
              <w:divBdr>
                <w:top w:val="none" w:sz="0" w:space="0" w:color="auto"/>
                <w:left w:val="none" w:sz="0" w:space="0" w:color="auto"/>
                <w:bottom w:val="none" w:sz="0" w:space="0" w:color="auto"/>
                <w:right w:val="none" w:sz="0" w:space="0" w:color="auto"/>
              </w:divBdr>
            </w:div>
            <w:div w:id="1460487962">
              <w:marLeft w:val="0"/>
              <w:marRight w:val="0"/>
              <w:marTop w:val="0"/>
              <w:marBottom w:val="0"/>
              <w:divBdr>
                <w:top w:val="none" w:sz="0" w:space="0" w:color="auto"/>
                <w:left w:val="none" w:sz="0" w:space="0" w:color="auto"/>
                <w:bottom w:val="none" w:sz="0" w:space="0" w:color="auto"/>
                <w:right w:val="none" w:sz="0" w:space="0" w:color="auto"/>
              </w:divBdr>
            </w:div>
            <w:div w:id="1531913018">
              <w:marLeft w:val="0"/>
              <w:marRight w:val="0"/>
              <w:marTop w:val="0"/>
              <w:marBottom w:val="0"/>
              <w:divBdr>
                <w:top w:val="none" w:sz="0" w:space="0" w:color="auto"/>
                <w:left w:val="none" w:sz="0" w:space="0" w:color="auto"/>
                <w:bottom w:val="none" w:sz="0" w:space="0" w:color="auto"/>
                <w:right w:val="none" w:sz="0" w:space="0" w:color="auto"/>
              </w:divBdr>
            </w:div>
          </w:divsChild>
        </w:div>
        <w:div w:id="21193253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DA8D39-6DEB-41FB-A567-A7B2744DBA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6823</TotalTime>
  <Pages>1</Pages>
  <Words>12481</Words>
  <Characters>71143</Characters>
  <Application>Microsoft Office Word</Application>
  <DocSecurity>0</DocSecurity>
  <Lines>592</Lines>
  <Paragraphs>166</Paragraphs>
  <ScaleCrop>false</ScaleCrop>
  <HeadingPairs>
    <vt:vector size="2" baseType="variant">
      <vt:variant>
        <vt:lpstr>Title</vt:lpstr>
      </vt:variant>
      <vt:variant>
        <vt:i4>1</vt:i4>
      </vt:variant>
    </vt:vector>
  </HeadingPairs>
  <TitlesOfParts>
    <vt:vector size="1" baseType="lpstr">
      <vt:lpstr/>
    </vt:vector>
  </TitlesOfParts>
  <Company>The University of British Columbia</Company>
  <LinksUpToDate>false</LinksUpToDate>
  <CharactersWithSpaces>83458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XP Patron</dc:creator>
  <cp:keywords/>
  <dc:description/>
  <cp:lastModifiedBy>Field</cp:lastModifiedBy>
  <cp:revision>6</cp:revision>
  <cp:lastPrinted>2013-05-15T00:21:00Z</cp:lastPrinted>
  <dcterms:created xsi:type="dcterms:W3CDTF">2012-12-17T15:26:00Z</dcterms:created>
  <dcterms:modified xsi:type="dcterms:W3CDTF">2013-05-16T21:58:00Z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zotero-version="4.0.8"&gt;&lt;session id="AmI93Z4L"/&gt;&lt;style id="http://www.zotero.org/styles/harvard-imperial-college-london" hasBibliography="1" bibliographyStyleHasBeenSet="1"/&gt;&lt;prefs&gt;&lt;pref name="fieldType" value="Field"/&gt;&lt;pref name="st</vt:lpwstr>
  </property>
  <property fmtid="{D5CDD505-2E9C-101B-9397-08002B2CF9AE}" pid="3" name="ZOTERO_PREF_2">
    <vt:lpwstr>oreReferences" value="true"/&gt;&lt;pref name="noteType" value="0"/&gt;&lt;pref name="automaticJournalAbbreviations" value="false"/&gt;&lt;/prefs&gt;&lt;/data&gt;</vt:lpwstr>
  </property>
</Properties>
</file>